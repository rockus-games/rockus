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02FF0" w14:textId="0A1D187E" w:rsidR="00010FAA" w:rsidRPr="006D77F5" w:rsidRDefault="006D77F5">
      <w:pPr>
        <w:rPr>
          <w:sz w:val="28"/>
          <w:szCs w:val="28"/>
        </w:rPr>
      </w:pPr>
      <w:r w:rsidRPr="006D77F5">
        <w:rPr>
          <w:sz w:val="28"/>
          <w:szCs w:val="28"/>
        </w:rPr>
        <w:t>Касьянова Ульяна</w:t>
      </w:r>
    </w:p>
    <w:p w14:paraId="194162FB" w14:textId="557297A5" w:rsidR="006D77F5" w:rsidRDefault="006D77F5">
      <w:pPr>
        <w:rPr>
          <w:sz w:val="28"/>
          <w:szCs w:val="28"/>
        </w:rPr>
      </w:pPr>
      <w:r w:rsidRPr="002C6C31">
        <w:rPr>
          <w:b/>
          <w:bCs/>
          <w:sz w:val="28"/>
          <w:szCs w:val="28"/>
        </w:rPr>
        <w:t>Укус дикого животного.</w:t>
      </w:r>
      <w:r w:rsidRPr="002C6C31">
        <w:rPr>
          <w:b/>
          <w:bCs/>
          <w:sz w:val="28"/>
          <w:szCs w:val="28"/>
        </w:rPr>
        <w:br/>
      </w:r>
      <w:r w:rsidRPr="006D77F5">
        <w:rPr>
          <w:sz w:val="28"/>
          <w:szCs w:val="28"/>
        </w:rPr>
        <w:t>1. Осмотрите место происшествия и определите отсутствие опасности для себя и пострадавшего.</w:t>
      </w:r>
      <w:r w:rsidRPr="006D77F5">
        <w:rPr>
          <w:sz w:val="28"/>
          <w:szCs w:val="28"/>
        </w:rPr>
        <w:br/>
        <w:t>2. Обильно промойте рану проточной водой с мылом, затем перекисью водорода, обработайте края раны раствором йода (по возможности), наложите рыхлую асептическую повязку.</w:t>
      </w:r>
      <w:r w:rsidRPr="006D77F5">
        <w:rPr>
          <w:sz w:val="28"/>
          <w:szCs w:val="28"/>
        </w:rPr>
        <w:br/>
        <w:t>3. При необходимости выполните остановку кровотечения.</w:t>
      </w:r>
      <w:r w:rsidRPr="006D77F5">
        <w:rPr>
          <w:sz w:val="28"/>
          <w:szCs w:val="28"/>
        </w:rPr>
        <w:br/>
        <w:t>4. Позвоните 103, 112, либо направьте пострадавшего в организацию здравоохранения (при незначительных повреждениях).</w:t>
      </w:r>
      <w:r w:rsidRPr="006D77F5">
        <w:rPr>
          <w:sz w:val="28"/>
          <w:szCs w:val="28"/>
        </w:rPr>
        <w:br/>
        <w:t>5. Наблюдайте за состоянием пострадавшего до прибытия бригады скорой медицинской помощи, регулярно оценивая наличие у него сознания, дыхания, пульса.</w:t>
      </w:r>
      <w:r w:rsidRPr="006D77F5">
        <w:rPr>
          <w:sz w:val="28"/>
          <w:szCs w:val="28"/>
        </w:rPr>
        <w:br/>
        <w:t>6. Пострадавший должен получить курс иммунопрофилактики.</w:t>
      </w:r>
    </w:p>
    <w:p w14:paraId="283076E0" w14:textId="664D325C" w:rsidR="006D77F5" w:rsidRDefault="006D77F5">
      <w:pPr>
        <w:rPr>
          <w:sz w:val="28"/>
          <w:szCs w:val="28"/>
        </w:rPr>
      </w:pPr>
    </w:p>
    <w:p w14:paraId="3A91DC19" w14:textId="08B57B69" w:rsidR="006D77F5" w:rsidRDefault="006D77F5">
      <w:pPr>
        <w:rPr>
          <w:sz w:val="28"/>
          <w:szCs w:val="28"/>
        </w:rPr>
      </w:pPr>
    </w:p>
    <w:p w14:paraId="354C13D5" w14:textId="42A19E0F" w:rsidR="006D77F5" w:rsidRDefault="006D77F5">
      <w:pPr>
        <w:rPr>
          <w:sz w:val="28"/>
          <w:szCs w:val="28"/>
        </w:rPr>
      </w:pPr>
    </w:p>
    <w:p w14:paraId="4D396A75" w14:textId="481EDAF5" w:rsidR="006D77F5" w:rsidRDefault="00653968">
      <w:pPr>
        <w:rPr>
          <w:sz w:val="28"/>
          <w:szCs w:val="28"/>
        </w:rPr>
      </w:pPr>
      <w:r>
        <w:rPr>
          <w:sz w:val="28"/>
          <w:szCs w:val="28"/>
        </w:rPr>
        <w:t>Коробкова Алиса</w:t>
      </w:r>
    </w:p>
    <w:p w14:paraId="14B22260" w14:textId="35DC5268" w:rsidR="006D77F5" w:rsidRDefault="006D77F5">
      <w:pPr>
        <w:rPr>
          <w:sz w:val="28"/>
          <w:szCs w:val="28"/>
        </w:rPr>
      </w:pPr>
      <w:r w:rsidRPr="002C6C31">
        <w:rPr>
          <w:b/>
          <w:bCs/>
          <w:sz w:val="28"/>
          <w:szCs w:val="28"/>
        </w:rPr>
        <w:t>Инородное тело в дыхательных путях.</w:t>
      </w:r>
      <w:r w:rsidRPr="002C6C31">
        <w:rPr>
          <w:b/>
          <w:bCs/>
          <w:sz w:val="28"/>
          <w:szCs w:val="28"/>
        </w:rPr>
        <w:br/>
      </w:r>
      <w:r w:rsidRPr="006D77F5">
        <w:rPr>
          <w:sz w:val="28"/>
          <w:szCs w:val="28"/>
        </w:rPr>
        <w:t> -Человек в сознании:</w:t>
      </w:r>
      <w:r w:rsidRPr="006D77F5">
        <w:rPr>
          <w:sz w:val="28"/>
          <w:szCs w:val="28"/>
        </w:rPr>
        <w:br/>
      </w:r>
      <w:proofErr w:type="gramStart"/>
      <w:r w:rsidRPr="006D77F5">
        <w:rPr>
          <w:sz w:val="28"/>
          <w:szCs w:val="28"/>
        </w:rPr>
        <w:t>·  Повернуть</w:t>
      </w:r>
      <w:proofErr w:type="gramEnd"/>
      <w:r w:rsidRPr="006D77F5">
        <w:rPr>
          <w:sz w:val="28"/>
          <w:szCs w:val="28"/>
        </w:rPr>
        <w:t xml:space="preserve"> пострадавшего на живот.</w:t>
      </w:r>
      <w:r w:rsidRPr="006D77F5">
        <w:rPr>
          <w:sz w:val="28"/>
          <w:szCs w:val="28"/>
        </w:rPr>
        <w:br/>
        <w:t>·  Перекинуть его через спинку кресла или собственное бедро.</w:t>
      </w:r>
      <w:r w:rsidRPr="006D77F5">
        <w:rPr>
          <w:sz w:val="28"/>
          <w:szCs w:val="28"/>
        </w:rPr>
        <w:br/>
        <w:t>·  Несколько раз ударить раскрытой ладонью между лопатками.</w:t>
      </w:r>
      <w:r w:rsidRPr="006D77F5">
        <w:rPr>
          <w:sz w:val="28"/>
          <w:szCs w:val="28"/>
        </w:rPr>
        <w:br/>
        <w:t>Недопустимо! Наносить удары по спине кулаком или ребром ладони.</w:t>
      </w:r>
      <w:r w:rsidRPr="006D77F5">
        <w:rPr>
          <w:sz w:val="28"/>
          <w:szCs w:val="28"/>
        </w:rPr>
        <w:br/>
      </w:r>
      <w:r w:rsidRPr="006D77F5">
        <w:rPr>
          <w:sz w:val="28"/>
          <w:szCs w:val="28"/>
        </w:rPr>
        <w:br/>
        <w:t>-Без сознания:</w:t>
      </w:r>
      <w:r w:rsidRPr="006D77F5">
        <w:rPr>
          <w:sz w:val="28"/>
          <w:szCs w:val="28"/>
        </w:rPr>
        <w:br/>
        <w:t>немедленно перевернуть на правый бок и несколько раз ударить ладонью по спине. </w:t>
      </w:r>
      <w:r w:rsidRPr="006D77F5">
        <w:rPr>
          <w:sz w:val="28"/>
          <w:szCs w:val="28"/>
        </w:rPr>
        <w:br/>
        <w:t>Недопустимо! Наносить удары по спине кулаком или ребром ладони.</w:t>
      </w:r>
    </w:p>
    <w:p w14:paraId="60523BCB" w14:textId="4DCCB6AF" w:rsidR="00653968" w:rsidRDefault="00653968">
      <w:pPr>
        <w:rPr>
          <w:sz w:val="28"/>
          <w:szCs w:val="28"/>
        </w:rPr>
      </w:pPr>
    </w:p>
    <w:p w14:paraId="41892C8B" w14:textId="467EA996" w:rsidR="00653968" w:rsidRDefault="00653968">
      <w:pPr>
        <w:rPr>
          <w:sz w:val="28"/>
          <w:szCs w:val="28"/>
        </w:rPr>
      </w:pPr>
    </w:p>
    <w:p w14:paraId="043CB836" w14:textId="1F25DBD4" w:rsidR="00653968" w:rsidRDefault="00653968">
      <w:pPr>
        <w:rPr>
          <w:sz w:val="28"/>
          <w:szCs w:val="28"/>
        </w:rPr>
      </w:pPr>
    </w:p>
    <w:p w14:paraId="0A6F131C" w14:textId="623CCA66" w:rsidR="00653968" w:rsidRDefault="00653968">
      <w:pPr>
        <w:rPr>
          <w:sz w:val="28"/>
          <w:szCs w:val="28"/>
        </w:rPr>
      </w:pPr>
    </w:p>
    <w:p w14:paraId="512D91DB" w14:textId="5C41607D" w:rsidR="00653968" w:rsidRDefault="00653968">
      <w:pPr>
        <w:rPr>
          <w:sz w:val="28"/>
          <w:szCs w:val="28"/>
        </w:rPr>
      </w:pPr>
    </w:p>
    <w:p w14:paraId="609C784C" w14:textId="122D71E2" w:rsidR="005F761E" w:rsidRDefault="005F761E">
      <w:pPr>
        <w:rPr>
          <w:sz w:val="28"/>
          <w:szCs w:val="28"/>
        </w:rPr>
      </w:pPr>
      <w:r>
        <w:rPr>
          <w:sz w:val="28"/>
          <w:szCs w:val="28"/>
        </w:rPr>
        <w:lastRenderedPageBreak/>
        <w:t>Левшина Марина</w:t>
      </w:r>
    </w:p>
    <w:p w14:paraId="7734B3AF" w14:textId="77777777" w:rsidR="005F761E" w:rsidRDefault="005F761E">
      <w:pPr>
        <w:rPr>
          <w:sz w:val="28"/>
          <w:szCs w:val="28"/>
        </w:rPr>
      </w:pPr>
      <w:r w:rsidRPr="002C6C31">
        <w:rPr>
          <w:b/>
          <w:bCs/>
          <w:sz w:val="28"/>
          <w:szCs w:val="28"/>
        </w:rPr>
        <w:t>Первая помощь пищевого отравления должна включать:</w:t>
      </w:r>
      <w:r w:rsidRPr="005F761E">
        <w:rPr>
          <w:sz w:val="28"/>
          <w:szCs w:val="28"/>
        </w:rPr>
        <w:br/>
        <w:t xml:space="preserve">• Промывание желудка. При пищевом отравлении необходимо удалить из желудка токсичную пищу. Для этого нужно приготовить содовый раствор (1 столовая ложка соды на 1,5 – 2 л теплой </w:t>
      </w:r>
      <w:proofErr w:type="spellStart"/>
      <w:r w:rsidRPr="005F761E">
        <w:rPr>
          <w:sz w:val="28"/>
          <w:szCs w:val="28"/>
        </w:rPr>
        <w:t>кипячяной</w:t>
      </w:r>
      <w:proofErr w:type="spellEnd"/>
      <w:r w:rsidRPr="005F761E">
        <w:rPr>
          <w:sz w:val="28"/>
          <w:szCs w:val="28"/>
        </w:rPr>
        <w:t xml:space="preserve"> воды)2. Необходимо выпить немного раствора, а затем вызвать рвоту, надавив двумя пальцами на корень языка. Повторить несколько раз.</w:t>
      </w:r>
    </w:p>
    <w:p w14:paraId="54F56BAB" w14:textId="77777777" w:rsidR="005F761E" w:rsidRDefault="005F761E">
      <w:pPr>
        <w:rPr>
          <w:sz w:val="28"/>
          <w:szCs w:val="28"/>
        </w:rPr>
      </w:pPr>
      <w:r w:rsidRPr="005F761E">
        <w:rPr>
          <w:sz w:val="28"/>
          <w:szCs w:val="28"/>
        </w:rPr>
        <w:br/>
        <w:t>• Прием сорбентов. К наиболее известным сорбентам относится активированный уголь. Количество таблеток угля, которые необходимо принять рассчитывается по массе тела (1 таблетка на 10 кг массы тела)2.</w:t>
      </w:r>
    </w:p>
    <w:p w14:paraId="531F84C2" w14:textId="663057AF" w:rsidR="00653968" w:rsidRDefault="005F761E">
      <w:pPr>
        <w:rPr>
          <w:sz w:val="28"/>
          <w:szCs w:val="28"/>
        </w:rPr>
      </w:pPr>
      <w:r w:rsidRPr="005F761E">
        <w:rPr>
          <w:sz w:val="28"/>
          <w:szCs w:val="28"/>
        </w:rPr>
        <w:br/>
        <w:t xml:space="preserve">• Обильное питье. Рвота и диарея способствуют потере большого количества жидкости. При отравлении необходимо пить 2-3 л кипяченой воды в сутки. Воду желательно подсаливать, добавляя 1 столовую ложку поваренной соли на 1 л воды. Можно также использовать специальные </w:t>
      </w:r>
      <w:proofErr w:type="spellStart"/>
      <w:r w:rsidRPr="005F761E">
        <w:rPr>
          <w:sz w:val="28"/>
          <w:szCs w:val="28"/>
        </w:rPr>
        <w:t>регидратационные</w:t>
      </w:r>
      <w:proofErr w:type="spellEnd"/>
      <w:r w:rsidRPr="005F761E">
        <w:rPr>
          <w:sz w:val="28"/>
          <w:szCs w:val="28"/>
        </w:rPr>
        <w:t xml:space="preserve"> солевые растворы.</w:t>
      </w:r>
      <w:r w:rsidRPr="005F761E">
        <w:rPr>
          <w:sz w:val="28"/>
          <w:szCs w:val="28"/>
        </w:rPr>
        <w:br/>
      </w:r>
      <w:r w:rsidRPr="005F761E">
        <w:rPr>
          <w:sz w:val="28"/>
          <w:szCs w:val="28"/>
        </w:rPr>
        <w:br/>
        <w:t>• Соблюдение режима и диеты. В случае сильного отравления и отторжения организмом еды следует отказаться от нее в первый день. На следующий день разрешено есть сухари, кисели, жидкое пюре, геркулесовую кашу, приготовленную на воде.</w:t>
      </w:r>
    </w:p>
    <w:p w14:paraId="67A0C93C" w14:textId="1FABCEB5" w:rsidR="005F761E" w:rsidRDefault="005F761E">
      <w:pPr>
        <w:rPr>
          <w:sz w:val="28"/>
          <w:szCs w:val="28"/>
        </w:rPr>
      </w:pPr>
    </w:p>
    <w:p w14:paraId="1D25BB71" w14:textId="2D9AC158" w:rsidR="005F761E" w:rsidRDefault="005F761E">
      <w:pPr>
        <w:rPr>
          <w:sz w:val="28"/>
          <w:szCs w:val="28"/>
        </w:rPr>
      </w:pPr>
      <w:r>
        <w:rPr>
          <w:sz w:val="28"/>
          <w:szCs w:val="28"/>
        </w:rPr>
        <w:t>Смирнов Артём</w:t>
      </w:r>
    </w:p>
    <w:p w14:paraId="3D4FD4F5" w14:textId="24F81906" w:rsidR="005F761E" w:rsidRDefault="005F761E">
      <w:pPr>
        <w:rPr>
          <w:sz w:val="28"/>
          <w:szCs w:val="28"/>
        </w:rPr>
      </w:pPr>
      <w:r w:rsidRPr="002C6C31">
        <w:rPr>
          <w:b/>
          <w:bCs/>
          <w:sz w:val="28"/>
          <w:szCs w:val="28"/>
        </w:rPr>
        <w:t>Алгоритм первой помощи при приступе бронхиальной астмы</w:t>
      </w:r>
      <w:r w:rsidRPr="002C6C31">
        <w:rPr>
          <w:b/>
          <w:bCs/>
          <w:sz w:val="28"/>
          <w:szCs w:val="28"/>
        </w:rPr>
        <w:br/>
      </w:r>
      <w:r w:rsidRPr="005F761E">
        <w:rPr>
          <w:sz w:val="28"/>
          <w:szCs w:val="28"/>
        </w:rPr>
        <w:t>При приступе бронхиальной астмы необходимо:</w:t>
      </w:r>
      <w:r w:rsidRPr="005F761E">
        <w:rPr>
          <w:sz w:val="28"/>
          <w:szCs w:val="28"/>
        </w:rPr>
        <w:br/>
        <w:t>1.Усадить больного на стул или кровать, с опорой рук на спинку стула.(Это необходимо для включения в акт дыхания вспомогательной мускулатуры)</w:t>
      </w:r>
      <w:r w:rsidRPr="005F761E">
        <w:rPr>
          <w:sz w:val="28"/>
          <w:szCs w:val="28"/>
        </w:rPr>
        <w:br/>
        <w:t>2.Обеспечить доступ кислорода: открыть окна</w:t>
      </w:r>
      <w:r w:rsidRPr="005F761E">
        <w:rPr>
          <w:sz w:val="28"/>
          <w:szCs w:val="28"/>
        </w:rPr>
        <w:br/>
        <w:t>3.Освободить от стесняющей одежды</w:t>
      </w:r>
      <w:r w:rsidRPr="005F761E">
        <w:rPr>
          <w:sz w:val="28"/>
          <w:szCs w:val="28"/>
        </w:rPr>
        <w:br/>
        <w:t>4.Исключить действие аллергена, если он известен</w:t>
      </w:r>
      <w:r w:rsidRPr="005F761E">
        <w:rPr>
          <w:sz w:val="28"/>
          <w:szCs w:val="28"/>
        </w:rPr>
        <w:br/>
        <w:t>5.Ждать приезда скорой помощи.</w:t>
      </w:r>
    </w:p>
    <w:p w14:paraId="5CE4BCAA" w14:textId="4E26BC85" w:rsidR="005F761E" w:rsidRDefault="005F761E">
      <w:pPr>
        <w:rPr>
          <w:sz w:val="28"/>
          <w:szCs w:val="28"/>
        </w:rPr>
      </w:pPr>
    </w:p>
    <w:p w14:paraId="3F1B1056" w14:textId="0C4E7ACD" w:rsidR="005F761E" w:rsidRDefault="005F761E">
      <w:pPr>
        <w:rPr>
          <w:sz w:val="28"/>
          <w:szCs w:val="28"/>
        </w:rPr>
      </w:pPr>
    </w:p>
    <w:p w14:paraId="297E3847" w14:textId="6A41B99B" w:rsidR="005F761E" w:rsidRDefault="005F761E">
      <w:pPr>
        <w:rPr>
          <w:sz w:val="28"/>
          <w:szCs w:val="28"/>
        </w:rPr>
      </w:pPr>
    </w:p>
    <w:p w14:paraId="12AA2E77" w14:textId="2FCEB4C8" w:rsidR="005F761E" w:rsidRDefault="005F761E">
      <w:pPr>
        <w:rPr>
          <w:sz w:val="28"/>
          <w:szCs w:val="28"/>
        </w:rPr>
      </w:pPr>
      <w:r>
        <w:rPr>
          <w:sz w:val="28"/>
          <w:szCs w:val="28"/>
        </w:rPr>
        <w:lastRenderedPageBreak/>
        <w:t>Левшина Анна</w:t>
      </w:r>
    </w:p>
    <w:p w14:paraId="767A69E3" w14:textId="2781F61E" w:rsidR="005F761E" w:rsidRDefault="005F761E">
      <w:pPr>
        <w:rPr>
          <w:sz w:val="28"/>
          <w:szCs w:val="28"/>
        </w:rPr>
      </w:pPr>
      <w:r w:rsidRPr="002C6C31">
        <w:rPr>
          <w:b/>
          <w:bCs/>
          <w:sz w:val="28"/>
          <w:szCs w:val="28"/>
        </w:rPr>
        <w:t>Первая помощь при химических ожогах</w:t>
      </w:r>
      <w:r w:rsidRPr="002C6C31">
        <w:rPr>
          <w:b/>
          <w:bCs/>
          <w:sz w:val="28"/>
          <w:szCs w:val="28"/>
        </w:rPr>
        <w:br/>
      </w:r>
      <w:r w:rsidRPr="005F761E">
        <w:rPr>
          <w:sz w:val="28"/>
          <w:szCs w:val="28"/>
        </w:rPr>
        <w:t>1.Как можно быстрее снять одежду, пропитанную агрессивным веществом.</w:t>
      </w:r>
      <w:r w:rsidRPr="005F761E">
        <w:rPr>
          <w:sz w:val="28"/>
          <w:szCs w:val="28"/>
        </w:rPr>
        <w:br/>
      </w:r>
      <w:proofErr w:type="gramStart"/>
      <w:r w:rsidRPr="005F761E">
        <w:rPr>
          <w:sz w:val="28"/>
          <w:szCs w:val="28"/>
        </w:rPr>
        <w:t>2.Промыть</w:t>
      </w:r>
      <w:proofErr w:type="gramEnd"/>
      <w:r w:rsidRPr="005F761E">
        <w:rPr>
          <w:sz w:val="28"/>
          <w:szCs w:val="28"/>
        </w:rPr>
        <w:t xml:space="preserve"> поврежденный участок.</w:t>
      </w:r>
      <w:r w:rsidRPr="005F761E">
        <w:rPr>
          <w:sz w:val="28"/>
          <w:szCs w:val="28"/>
        </w:rPr>
        <w:br/>
        <w:t>В течение 10-15 минут пораженные области промывают большим количеством проточной холодной воды. Если контакт химического вещества с кожей длился некоторое время, то время обмывания увеличивают до 40 минут.</w:t>
      </w:r>
      <w:r w:rsidRPr="005F761E">
        <w:rPr>
          <w:sz w:val="28"/>
          <w:szCs w:val="28"/>
        </w:rPr>
        <w:br/>
      </w:r>
      <w:proofErr w:type="gramStart"/>
      <w:r w:rsidRPr="005F761E">
        <w:rPr>
          <w:sz w:val="28"/>
          <w:szCs w:val="28"/>
        </w:rPr>
        <w:t>3.Нейтрализовать</w:t>
      </w:r>
      <w:proofErr w:type="gramEnd"/>
      <w:r w:rsidRPr="005F761E">
        <w:rPr>
          <w:sz w:val="28"/>
          <w:szCs w:val="28"/>
        </w:rPr>
        <w:t xml:space="preserve"> химикаты.</w:t>
      </w:r>
      <w:r w:rsidRPr="005F761E">
        <w:rPr>
          <w:sz w:val="28"/>
          <w:szCs w:val="28"/>
        </w:rPr>
        <w:br/>
        <w:t>При поражениях кислотой используют 2-3% раствор натрия гидрокарбоната (пищевой соды), при воздействии щелочей применяют 2-5% раствор уксусной или лимонной кислоты.</w:t>
      </w:r>
      <w:r w:rsidRPr="005F761E">
        <w:rPr>
          <w:sz w:val="28"/>
          <w:szCs w:val="28"/>
        </w:rPr>
        <w:br/>
        <w:t>4.Наложить на участки поражения сухую асептическую повязку.</w:t>
      </w:r>
    </w:p>
    <w:p w14:paraId="3FCB9B8A" w14:textId="011ADCC8" w:rsidR="005F761E" w:rsidRDefault="005F761E">
      <w:pPr>
        <w:rPr>
          <w:sz w:val="28"/>
          <w:szCs w:val="28"/>
        </w:rPr>
      </w:pPr>
    </w:p>
    <w:p w14:paraId="7E94A624" w14:textId="03ACC6B8" w:rsidR="005F761E" w:rsidRDefault="002C132A">
      <w:pPr>
        <w:rPr>
          <w:sz w:val="28"/>
          <w:szCs w:val="28"/>
        </w:rPr>
      </w:pPr>
      <w:r>
        <w:rPr>
          <w:sz w:val="28"/>
          <w:szCs w:val="28"/>
        </w:rPr>
        <w:t>Абраамян Ангелина</w:t>
      </w:r>
    </w:p>
    <w:p w14:paraId="7B3C4201" w14:textId="77777777" w:rsidR="002C132A" w:rsidRDefault="005F761E" w:rsidP="002C132A">
      <w:pPr>
        <w:rPr>
          <w:sz w:val="28"/>
          <w:szCs w:val="28"/>
        </w:rPr>
      </w:pPr>
      <w:r w:rsidRPr="005F761E">
        <w:rPr>
          <w:b/>
          <w:bCs/>
          <w:sz w:val="28"/>
          <w:szCs w:val="28"/>
        </w:rPr>
        <w:t>Тепловой и солнечный удар</w:t>
      </w:r>
      <w:r w:rsidRPr="005F761E">
        <w:rPr>
          <w:b/>
          <w:bCs/>
          <w:sz w:val="28"/>
          <w:szCs w:val="28"/>
        </w:rPr>
        <w:br/>
      </w:r>
      <w:ins w:id="0" w:author="Unknown">
        <w:r w:rsidRPr="005F761E">
          <w:rPr>
            <w:sz w:val="28"/>
            <w:szCs w:val="28"/>
          </w:rPr>
          <w:t>Тепловой удар</w:t>
        </w:r>
      </w:ins>
      <w:r w:rsidRPr="005F761E">
        <w:rPr>
          <w:sz w:val="28"/>
          <w:szCs w:val="28"/>
        </w:rPr>
        <w:t> — это болезненное состояние, связанное с перегревом тела.</w:t>
      </w:r>
      <w:r w:rsidRPr="005F761E">
        <w:rPr>
          <w:sz w:val="28"/>
          <w:szCs w:val="28"/>
        </w:rPr>
        <w:br/>
      </w:r>
      <w:ins w:id="1" w:author="Unknown">
        <w:r w:rsidRPr="005F761E">
          <w:rPr>
            <w:sz w:val="28"/>
            <w:szCs w:val="28"/>
          </w:rPr>
          <w:t>Солнечный удар</w:t>
        </w:r>
      </w:ins>
      <w:r w:rsidRPr="005F761E">
        <w:rPr>
          <w:sz w:val="28"/>
          <w:szCs w:val="28"/>
        </w:rPr>
        <w:t> — это болезненное состояние, возникающее в результате перегрева головы прямыми солнечными лучами.</w:t>
      </w:r>
      <w:r w:rsidRPr="005F761E">
        <w:rPr>
          <w:sz w:val="28"/>
          <w:szCs w:val="28"/>
        </w:rPr>
        <w:br/>
        <w:t>Диагностические признаки: покраснение кожи, головокружение, головная боль, тошнота, общая слабость, вялость, ослабление сердечной деятельности, сильная жажда, шум в ушах, одышка, повышение температуры тела, в тяжелых случаях - потеря сознания.</w:t>
      </w:r>
      <w:r w:rsidRPr="005F761E">
        <w:rPr>
          <w:sz w:val="28"/>
          <w:szCs w:val="28"/>
        </w:rPr>
        <w:br/>
        <w:t>Первая помощь:</w:t>
      </w:r>
      <w:r w:rsidRPr="005F761E">
        <w:rPr>
          <w:sz w:val="28"/>
          <w:szCs w:val="28"/>
        </w:rPr>
        <w:br/>
        <w:t>1. Перенесите пострадавшего в тёмное прохладное место</w:t>
      </w:r>
      <w:r w:rsidRPr="005F761E">
        <w:rPr>
          <w:sz w:val="28"/>
          <w:szCs w:val="28"/>
        </w:rPr>
        <w:br/>
        <w:t>2. Освободите шею и грудь от стесняющей одежды</w:t>
      </w:r>
      <w:r w:rsidRPr="005F761E">
        <w:rPr>
          <w:sz w:val="28"/>
          <w:szCs w:val="28"/>
        </w:rPr>
        <w:br/>
        <w:t>3. Уложите его на спину и немного приподнимите голову</w:t>
      </w:r>
      <w:r w:rsidRPr="005F761E">
        <w:rPr>
          <w:sz w:val="28"/>
          <w:szCs w:val="28"/>
        </w:rPr>
        <w:br/>
        <w:t>4. Приложите холодную мокрую ткань ко лбу и шее, оберните тело влажной простынёй</w:t>
      </w:r>
      <w:r w:rsidRPr="005F761E">
        <w:rPr>
          <w:sz w:val="28"/>
          <w:szCs w:val="28"/>
        </w:rPr>
        <w:br/>
        <w:t>5. Напоите пострадавшего холодной водой</w:t>
      </w:r>
      <w:r w:rsidRPr="005F761E">
        <w:rPr>
          <w:sz w:val="28"/>
          <w:szCs w:val="28"/>
        </w:rPr>
        <w:br/>
        <w:t>!При потере сознания!</w:t>
      </w:r>
      <w:r w:rsidRPr="005F761E">
        <w:rPr>
          <w:sz w:val="28"/>
          <w:szCs w:val="28"/>
        </w:rPr>
        <w:br/>
        <w:t>-обязательно дать пострадавшему подышать нашатырным спиртом</w:t>
      </w:r>
      <w:r w:rsidRPr="005F761E">
        <w:rPr>
          <w:sz w:val="28"/>
          <w:szCs w:val="28"/>
        </w:rPr>
        <w:br/>
        <w:t> </w:t>
      </w:r>
      <w:r w:rsidRPr="005F761E">
        <w:rPr>
          <w:sz w:val="28"/>
          <w:szCs w:val="28"/>
        </w:rPr>
        <w:br/>
        <w:t> </w:t>
      </w:r>
      <w:r w:rsidRPr="005F761E">
        <w:rPr>
          <w:sz w:val="28"/>
          <w:szCs w:val="28"/>
        </w:rPr>
        <w:br/>
        <w:t> </w:t>
      </w:r>
      <w:r w:rsidRPr="005F761E">
        <w:rPr>
          <w:sz w:val="28"/>
          <w:szCs w:val="28"/>
        </w:rPr>
        <w:br/>
        <w:t> </w:t>
      </w:r>
      <w:r w:rsidRPr="005F761E">
        <w:rPr>
          <w:sz w:val="28"/>
          <w:szCs w:val="28"/>
        </w:rPr>
        <w:br/>
      </w:r>
    </w:p>
    <w:p w14:paraId="60074774" w14:textId="16B52E7E" w:rsidR="002C132A" w:rsidRDefault="002C132A" w:rsidP="002C132A">
      <w:pPr>
        <w:rPr>
          <w:sz w:val="28"/>
          <w:szCs w:val="28"/>
        </w:rPr>
      </w:pPr>
      <w:r>
        <w:rPr>
          <w:sz w:val="28"/>
          <w:szCs w:val="28"/>
        </w:rPr>
        <w:lastRenderedPageBreak/>
        <w:t>Кубышкина Полина</w:t>
      </w:r>
    </w:p>
    <w:p w14:paraId="4D1153D7" w14:textId="4E5CC09A" w:rsidR="002C132A" w:rsidRPr="002C132A" w:rsidRDefault="002C132A" w:rsidP="002C132A">
      <w:pPr>
        <w:rPr>
          <w:sz w:val="28"/>
          <w:szCs w:val="28"/>
        </w:rPr>
      </w:pPr>
      <w:r w:rsidRPr="002C132A">
        <w:rPr>
          <w:b/>
          <w:bCs/>
          <w:sz w:val="28"/>
          <w:szCs w:val="28"/>
        </w:rPr>
        <w:t>Алгоритм первой неотложной доврачебной медицинской помощи при поражении химически опасными веществами.</w:t>
      </w:r>
    </w:p>
    <w:p w14:paraId="1BACFE43" w14:textId="77777777" w:rsidR="002C132A" w:rsidRDefault="002C132A" w:rsidP="002C132A">
      <w:pPr>
        <w:rPr>
          <w:sz w:val="28"/>
          <w:szCs w:val="28"/>
        </w:rPr>
      </w:pPr>
      <w:r w:rsidRPr="002C132A">
        <w:rPr>
          <w:b/>
          <w:bCs/>
          <w:sz w:val="28"/>
          <w:szCs w:val="28"/>
        </w:rPr>
        <w:t>Находящимся на улице и в транспорте:</w:t>
      </w:r>
    </w:p>
    <w:p w14:paraId="33412B6B" w14:textId="6B1FF6C7" w:rsidR="002C132A" w:rsidRDefault="002C132A" w:rsidP="002C132A">
      <w:pPr>
        <w:rPr>
          <w:sz w:val="28"/>
          <w:szCs w:val="28"/>
        </w:rPr>
      </w:pPr>
      <w:r w:rsidRPr="002C132A">
        <w:rPr>
          <w:sz w:val="28"/>
          <w:szCs w:val="28"/>
        </w:rPr>
        <w:t xml:space="preserve">– </w:t>
      </w:r>
      <w:r>
        <w:rPr>
          <w:sz w:val="28"/>
          <w:szCs w:val="28"/>
        </w:rPr>
        <w:t>З</w:t>
      </w:r>
      <w:r w:rsidRPr="002C132A">
        <w:rPr>
          <w:sz w:val="28"/>
          <w:szCs w:val="28"/>
        </w:rPr>
        <w:t>акрыть нос и рот ватными или меховыми частями одежды, смоченными водой (при отсутствии воды – мочой) и кожи – застегнуться на все пуговицы, молнии, обвязать шею шарфом, одеть перчатки или спрятать руки в рукава!</w:t>
      </w:r>
      <w:r w:rsidRPr="002C132A">
        <w:rPr>
          <w:sz w:val="28"/>
          <w:szCs w:val="28"/>
        </w:rPr>
        <w:br/>
        <w:t>-     Двигаться перпендикулярно направлению ветра</w:t>
      </w:r>
      <w:r>
        <w:rPr>
          <w:sz w:val="28"/>
          <w:szCs w:val="28"/>
        </w:rPr>
        <w:t>.</w:t>
      </w:r>
      <w:r w:rsidRPr="002C132A">
        <w:rPr>
          <w:sz w:val="28"/>
          <w:szCs w:val="28"/>
        </w:rPr>
        <w:br/>
        <w:t>-   </w:t>
      </w:r>
      <w:r>
        <w:rPr>
          <w:sz w:val="28"/>
          <w:szCs w:val="28"/>
        </w:rPr>
        <w:t xml:space="preserve"> </w:t>
      </w:r>
      <w:r w:rsidRPr="002C132A">
        <w:rPr>
          <w:sz w:val="28"/>
          <w:szCs w:val="28"/>
        </w:rPr>
        <w:t> </w:t>
      </w:r>
      <w:r>
        <w:rPr>
          <w:sz w:val="28"/>
          <w:szCs w:val="28"/>
        </w:rPr>
        <w:t>Д</w:t>
      </w:r>
      <w:r w:rsidRPr="002C132A">
        <w:rPr>
          <w:sz w:val="28"/>
          <w:szCs w:val="28"/>
        </w:rPr>
        <w:t>вигаться по наиболее открытой местности.</w:t>
      </w:r>
      <w:r w:rsidRPr="002C132A">
        <w:rPr>
          <w:sz w:val="28"/>
          <w:szCs w:val="28"/>
        </w:rPr>
        <w:br/>
      </w:r>
      <w:r w:rsidRPr="002C132A">
        <w:rPr>
          <w:b/>
          <w:bCs/>
          <w:sz w:val="28"/>
          <w:szCs w:val="28"/>
        </w:rPr>
        <w:t>Находящимся в помещении:</w:t>
      </w:r>
      <w:r w:rsidRPr="002C132A">
        <w:rPr>
          <w:b/>
          <w:bCs/>
          <w:sz w:val="28"/>
          <w:szCs w:val="28"/>
        </w:rPr>
        <w:br/>
      </w:r>
      <w:r w:rsidRPr="002C132A">
        <w:rPr>
          <w:sz w:val="28"/>
          <w:szCs w:val="28"/>
        </w:rPr>
        <w:t>-   </w:t>
      </w:r>
      <w:r>
        <w:rPr>
          <w:sz w:val="28"/>
          <w:szCs w:val="28"/>
        </w:rPr>
        <w:t xml:space="preserve"> </w:t>
      </w:r>
      <w:r w:rsidRPr="002C132A">
        <w:rPr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 w:rsidRPr="002C132A">
        <w:rPr>
          <w:sz w:val="28"/>
          <w:szCs w:val="28"/>
        </w:rPr>
        <w:t>анять помещения, в соответствии с распределением АХОВ по этажам.</w:t>
      </w:r>
      <w:r w:rsidRPr="002C132A">
        <w:rPr>
          <w:sz w:val="28"/>
          <w:szCs w:val="28"/>
        </w:rPr>
        <w:br/>
        <w:t>-     Отключить принудительную вентиляцию.</w:t>
      </w:r>
      <w:r w:rsidRPr="002C132A">
        <w:rPr>
          <w:sz w:val="28"/>
          <w:szCs w:val="28"/>
        </w:rPr>
        <w:br/>
        <w:t>-     Провести герметизацию внутренних помещений:</w:t>
      </w:r>
      <w:r w:rsidRPr="002C132A">
        <w:rPr>
          <w:sz w:val="28"/>
          <w:szCs w:val="28"/>
        </w:rPr>
        <w:br/>
        <w:t>а)   закрыть входные двери, окна (в первую очередь – с наветренной стороны);</w:t>
      </w:r>
      <w:r w:rsidRPr="002C132A">
        <w:rPr>
          <w:sz w:val="28"/>
          <w:szCs w:val="28"/>
        </w:rPr>
        <w:br/>
        <w:t>б)   заклеить (закрыть задвижки) вентиляционные отверстия плотным материалом или бумагой;</w:t>
      </w:r>
      <w:r w:rsidRPr="002C132A">
        <w:rPr>
          <w:sz w:val="28"/>
          <w:szCs w:val="28"/>
        </w:rPr>
        <w:br/>
        <w:t>в)   двери уплотнить влажными материалами (мокрой простыней, одеялом и т.п.);</w:t>
      </w:r>
      <w:r w:rsidRPr="002C132A">
        <w:rPr>
          <w:sz w:val="28"/>
          <w:szCs w:val="28"/>
        </w:rPr>
        <w:br/>
        <w:t>г)   неплотности оконных проемов заклеить изнутри липкой лентой или уплотнить подручными материалами</w:t>
      </w:r>
      <w:r>
        <w:rPr>
          <w:sz w:val="28"/>
          <w:szCs w:val="28"/>
        </w:rPr>
        <w:t>.</w:t>
      </w:r>
      <w:r w:rsidRPr="002C132A">
        <w:rPr>
          <w:sz w:val="28"/>
          <w:szCs w:val="28"/>
        </w:rPr>
        <w:br/>
      </w:r>
      <w:r w:rsidRPr="002C132A">
        <w:rPr>
          <w:b/>
          <w:bCs/>
          <w:sz w:val="28"/>
          <w:szCs w:val="28"/>
        </w:rPr>
        <w:t>Принять меры по защите органов дыхания и глаз:</w:t>
      </w:r>
      <w:r w:rsidRPr="002C132A">
        <w:rPr>
          <w:sz w:val="28"/>
          <w:szCs w:val="28"/>
        </w:rPr>
        <w:br/>
        <w:t xml:space="preserve">А)   закрыть нос и рот ватно-марлевой повязкой (свернутой в несколько слоев тканью), смоченной слабым кислым раствором или </w:t>
      </w:r>
      <w:r>
        <w:rPr>
          <w:sz w:val="28"/>
          <w:szCs w:val="28"/>
        </w:rPr>
        <w:t xml:space="preserve">щелочным. </w:t>
      </w:r>
    </w:p>
    <w:p w14:paraId="2CCA3EA4" w14:textId="7E26D833" w:rsidR="002C132A" w:rsidRPr="002C132A" w:rsidRDefault="002C132A" w:rsidP="002C132A">
      <w:pPr>
        <w:rPr>
          <w:sz w:val="28"/>
          <w:szCs w:val="28"/>
        </w:rPr>
      </w:pPr>
      <w:proofErr w:type="gramStart"/>
      <w:r w:rsidRPr="002C132A">
        <w:rPr>
          <w:sz w:val="28"/>
          <w:szCs w:val="28"/>
        </w:rPr>
        <w:t xml:space="preserve">Б)   </w:t>
      </w:r>
      <w:proofErr w:type="gramEnd"/>
      <w:r w:rsidRPr="002C132A">
        <w:rPr>
          <w:sz w:val="28"/>
          <w:szCs w:val="28"/>
        </w:rPr>
        <w:t xml:space="preserve">одеть </w:t>
      </w:r>
      <w:proofErr w:type="spellStart"/>
      <w:r w:rsidRPr="002C132A">
        <w:rPr>
          <w:sz w:val="28"/>
          <w:szCs w:val="28"/>
        </w:rPr>
        <w:t>противопыльные</w:t>
      </w:r>
      <w:proofErr w:type="spellEnd"/>
      <w:r w:rsidRPr="002C132A">
        <w:rPr>
          <w:sz w:val="28"/>
          <w:szCs w:val="28"/>
        </w:rPr>
        <w:t xml:space="preserve"> (защитные, для бассейна) очки различного устройства.</w:t>
      </w:r>
      <w:r w:rsidRPr="002C132A">
        <w:rPr>
          <w:sz w:val="28"/>
          <w:szCs w:val="28"/>
        </w:rPr>
        <w:br/>
      </w:r>
      <w:r w:rsidRPr="002C132A">
        <w:rPr>
          <w:sz w:val="28"/>
          <w:szCs w:val="28"/>
        </w:rPr>
        <w:br/>
      </w:r>
      <w:r w:rsidRPr="002C132A">
        <w:rPr>
          <w:b/>
          <w:bCs/>
          <w:sz w:val="28"/>
          <w:szCs w:val="28"/>
        </w:rPr>
        <w:t>Первая помощь:</w:t>
      </w:r>
      <w:r w:rsidRPr="002C132A">
        <w:rPr>
          <w:b/>
          <w:bCs/>
          <w:sz w:val="28"/>
          <w:szCs w:val="28"/>
        </w:rPr>
        <w:br/>
      </w:r>
      <w:r w:rsidRPr="002C132A">
        <w:rPr>
          <w:sz w:val="28"/>
          <w:szCs w:val="28"/>
        </w:rPr>
        <w:t>1.   Надеть на пострадавшего противогаз или ватно-марлевую повязку, смоченную 5% раствором лимонной кислоты или водой.</w:t>
      </w:r>
      <w:r w:rsidRPr="002C132A">
        <w:rPr>
          <w:sz w:val="28"/>
          <w:szCs w:val="28"/>
        </w:rPr>
        <w:br/>
        <w:t>2.   Вынести пострадавшего из зоны заражения.</w:t>
      </w:r>
      <w:r w:rsidRPr="002C132A">
        <w:rPr>
          <w:sz w:val="28"/>
          <w:szCs w:val="28"/>
        </w:rPr>
        <w:br/>
        <w:t>3.   Промывать глаза проточной водой в течение 10 -15 мин.</w:t>
      </w:r>
      <w:r w:rsidRPr="002C132A">
        <w:rPr>
          <w:sz w:val="28"/>
          <w:szCs w:val="28"/>
        </w:rPr>
        <w:br/>
        <w:t>4.   Дать обезболивающее средство.</w:t>
      </w:r>
      <w:r w:rsidRPr="002C132A">
        <w:rPr>
          <w:sz w:val="28"/>
          <w:szCs w:val="28"/>
        </w:rPr>
        <w:br/>
        <w:t>5.   Дать подышать кислородом.</w:t>
      </w:r>
      <w:r w:rsidRPr="002C132A">
        <w:rPr>
          <w:sz w:val="28"/>
          <w:szCs w:val="28"/>
        </w:rPr>
        <w:br/>
        <w:t>6.   Госпитализировать.</w:t>
      </w:r>
    </w:p>
    <w:p w14:paraId="5D1F1D4D" w14:textId="444B2CC0" w:rsidR="002C132A" w:rsidRDefault="002C132A" w:rsidP="005F761E">
      <w:pPr>
        <w:rPr>
          <w:sz w:val="28"/>
          <w:szCs w:val="28"/>
        </w:rPr>
      </w:pPr>
    </w:p>
    <w:p w14:paraId="50F18C3F" w14:textId="218F4F06" w:rsidR="002C6C31" w:rsidRDefault="002C6C31" w:rsidP="005F761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Павалук</w:t>
      </w:r>
      <w:proofErr w:type="spellEnd"/>
      <w:r>
        <w:rPr>
          <w:sz w:val="28"/>
          <w:szCs w:val="28"/>
        </w:rPr>
        <w:t xml:space="preserve"> Ян</w:t>
      </w:r>
    </w:p>
    <w:p w14:paraId="1300905A" w14:textId="17EBED0B" w:rsidR="007642E8" w:rsidRPr="002C6C31" w:rsidRDefault="007C668E" w:rsidP="005F761E">
      <w:pPr>
        <w:rPr>
          <w:b/>
          <w:bCs/>
          <w:sz w:val="28"/>
          <w:szCs w:val="28"/>
        </w:rPr>
      </w:pPr>
      <w:r w:rsidRPr="002C6C31">
        <w:rPr>
          <w:b/>
          <w:bCs/>
          <w:sz w:val="28"/>
          <w:szCs w:val="28"/>
        </w:rPr>
        <w:t>Алгоритм оказания первой медицинской помощи при сердечно-легочной реанимации.</w:t>
      </w:r>
    </w:p>
    <w:p w14:paraId="7094DBF2" w14:textId="5EB93C82" w:rsidR="007C668E" w:rsidRDefault="007C668E" w:rsidP="00A206E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1. Восстановить проходимость дыхательных путей.</w:t>
      </w:r>
    </w:p>
    <w:p w14:paraId="035337EC" w14:textId="74F9BB5A" w:rsidR="007C668E" w:rsidRDefault="007C668E" w:rsidP="00A206E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А) Запрокинуть голову</w:t>
      </w:r>
    </w:p>
    <w:p w14:paraId="2B9560CF" w14:textId="55873668" w:rsidR="007C668E" w:rsidRDefault="007C668E" w:rsidP="00A206E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Б) Выдвинуть челюсть </w:t>
      </w:r>
    </w:p>
    <w:p w14:paraId="08D9C1D4" w14:textId="2A5458CB" w:rsidR="00A206EE" w:rsidRDefault="007C668E" w:rsidP="00A206E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В) Открыть рот</w:t>
      </w:r>
    </w:p>
    <w:p w14:paraId="11D8682D" w14:textId="01BA4CAA" w:rsidR="007C668E" w:rsidRDefault="007C668E" w:rsidP="002C6C31">
      <w:pPr>
        <w:spacing w:after="0"/>
        <w:rPr>
          <w:sz w:val="28"/>
          <w:szCs w:val="28"/>
        </w:rPr>
      </w:pPr>
      <w:r>
        <w:rPr>
          <w:sz w:val="28"/>
          <w:szCs w:val="28"/>
        </w:rPr>
        <w:t>2. Сделать искусственное дыхание изо рта в рот.</w:t>
      </w:r>
    </w:p>
    <w:p w14:paraId="10A381FB" w14:textId="056CB3F0" w:rsidR="007C668E" w:rsidRPr="005F761E" w:rsidRDefault="007C668E" w:rsidP="002C6C31">
      <w:pPr>
        <w:spacing w:after="0"/>
        <w:rPr>
          <w:sz w:val="28"/>
          <w:szCs w:val="28"/>
        </w:rPr>
      </w:pPr>
      <w:r>
        <w:rPr>
          <w:sz w:val="28"/>
          <w:szCs w:val="28"/>
        </w:rPr>
        <w:t>3. Сделать закрытый массаж сердца. (2 вдувания, затем 30 нажатий на грудину (</w:t>
      </w:r>
      <w:r w:rsidR="00A206EE">
        <w:rPr>
          <w:sz w:val="28"/>
          <w:szCs w:val="28"/>
        </w:rPr>
        <w:t>примерно 2 раза в секунду))</w:t>
      </w:r>
    </w:p>
    <w:p w14:paraId="259E7EBD" w14:textId="77777777" w:rsidR="005F761E" w:rsidRDefault="005F761E" w:rsidP="002C6C31">
      <w:pPr>
        <w:spacing w:after="0"/>
        <w:rPr>
          <w:sz w:val="28"/>
          <w:szCs w:val="28"/>
        </w:rPr>
      </w:pPr>
    </w:p>
    <w:p w14:paraId="3726488E" w14:textId="77777777" w:rsidR="00FF02D2" w:rsidRDefault="00FF02D2" w:rsidP="002C6C31">
      <w:pPr>
        <w:spacing w:after="0"/>
        <w:rPr>
          <w:sz w:val="28"/>
          <w:szCs w:val="28"/>
        </w:rPr>
      </w:pPr>
    </w:p>
    <w:p w14:paraId="4A854962" w14:textId="66FAFBB5" w:rsidR="00C54633" w:rsidRDefault="00C54633" w:rsidP="002C6C31">
      <w:pPr>
        <w:spacing w:after="0"/>
        <w:rPr>
          <w:sz w:val="28"/>
          <w:szCs w:val="28"/>
        </w:rPr>
      </w:pPr>
      <w:r>
        <w:rPr>
          <w:sz w:val="28"/>
          <w:szCs w:val="28"/>
        </w:rPr>
        <w:t>Бурмистрова Дарья</w:t>
      </w:r>
    </w:p>
    <w:p w14:paraId="7C77AA86" w14:textId="22466FCE" w:rsidR="00C54633" w:rsidRPr="00C54633" w:rsidRDefault="00C54633" w:rsidP="00476798">
      <w:pPr>
        <w:spacing w:line="256" w:lineRule="auto"/>
        <w:rPr>
          <w:rFonts w:ascii="Calibri" w:eastAsia="Calibri" w:hAnsi="Calibri" w:cs="Times New Roman"/>
          <w:b/>
          <w:sz w:val="28"/>
          <w:szCs w:val="28"/>
        </w:rPr>
      </w:pPr>
      <w:r w:rsidRPr="00C54633">
        <w:rPr>
          <w:rFonts w:ascii="Calibri" w:eastAsia="Calibri" w:hAnsi="Calibri" w:cs="Times New Roman"/>
          <w:b/>
          <w:sz w:val="28"/>
          <w:szCs w:val="28"/>
        </w:rPr>
        <w:t>Алгоритм первой помощи при ударе электрическим током</w:t>
      </w:r>
    </w:p>
    <w:p w14:paraId="43FB37F4" w14:textId="2F0BED3F" w:rsidR="00C54633" w:rsidRPr="00C54633" w:rsidRDefault="00C54633" w:rsidP="00C54633">
      <w:pPr>
        <w:numPr>
          <w:ilvl w:val="0"/>
          <w:numId w:val="1"/>
        </w:numPr>
        <w:spacing w:line="256" w:lineRule="auto"/>
        <w:contextualSpacing/>
        <w:rPr>
          <w:rFonts w:ascii="Calibri Light" w:eastAsia="Calibri" w:hAnsi="Calibri Light" w:cs="Calibri Light"/>
          <w:sz w:val="28"/>
          <w:szCs w:val="28"/>
        </w:rPr>
      </w:pPr>
      <w:r w:rsidRPr="00C54633">
        <w:rPr>
          <w:rFonts w:ascii="Calibri Light" w:eastAsia="Calibri" w:hAnsi="Calibri Light" w:cs="Calibri Light"/>
          <w:sz w:val="28"/>
          <w:szCs w:val="28"/>
        </w:rPr>
        <w:t>Освободить пострадавшего от воздействия тока</w:t>
      </w:r>
    </w:p>
    <w:p w14:paraId="342BFFE6" w14:textId="4C17E57A" w:rsidR="00C54633" w:rsidRPr="00C54633" w:rsidRDefault="00C54633" w:rsidP="00C54633">
      <w:pPr>
        <w:numPr>
          <w:ilvl w:val="0"/>
          <w:numId w:val="1"/>
        </w:numPr>
        <w:spacing w:line="256" w:lineRule="auto"/>
        <w:contextualSpacing/>
        <w:rPr>
          <w:rFonts w:ascii="Calibri Light" w:eastAsia="Calibri" w:hAnsi="Calibri Light" w:cs="Calibri Light"/>
          <w:sz w:val="28"/>
          <w:szCs w:val="28"/>
        </w:rPr>
      </w:pPr>
      <w:r w:rsidRPr="00C54633">
        <w:rPr>
          <w:rFonts w:ascii="Calibri Light" w:eastAsia="Calibri" w:hAnsi="Calibri Light" w:cs="Calibri Light"/>
          <w:sz w:val="28"/>
          <w:szCs w:val="28"/>
        </w:rPr>
        <w:t>Вызвать скорую помощь</w:t>
      </w:r>
    </w:p>
    <w:p w14:paraId="312C9A61" w14:textId="12F6E001" w:rsidR="00C54633" w:rsidRPr="00C54633" w:rsidRDefault="00C54633" w:rsidP="00C54633">
      <w:pPr>
        <w:numPr>
          <w:ilvl w:val="0"/>
          <w:numId w:val="1"/>
        </w:numPr>
        <w:spacing w:line="256" w:lineRule="auto"/>
        <w:contextualSpacing/>
        <w:rPr>
          <w:rFonts w:ascii="Calibri Light" w:eastAsia="Calibri" w:hAnsi="Calibri Light" w:cs="Calibri Light"/>
          <w:color w:val="000000"/>
          <w:sz w:val="28"/>
          <w:szCs w:val="28"/>
        </w:rPr>
      </w:pPr>
      <w:r w:rsidRPr="00C54633">
        <w:rPr>
          <w:rFonts w:ascii="Calibri Light" w:eastAsia="Calibri" w:hAnsi="Calibri Light" w:cs="Calibri Light"/>
          <w:color w:val="000000"/>
          <w:sz w:val="28"/>
          <w:szCs w:val="28"/>
        </w:rPr>
        <w:t>Уложить пострадавшего на спину на твердую поверхность</w:t>
      </w:r>
    </w:p>
    <w:p w14:paraId="700D843E" w14:textId="215E3497" w:rsidR="00C54633" w:rsidRPr="00C54633" w:rsidRDefault="00C54633" w:rsidP="00C54633">
      <w:pPr>
        <w:numPr>
          <w:ilvl w:val="0"/>
          <w:numId w:val="1"/>
        </w:numPr>
        <w:spacing w:line="256" w:lineRule="auto"/>
        <w:contextualSpacing/>
        <w:rPr>
          <w:rFonts w:ascii="Calibri Light" w:eastAsia="Calibri" w:hAnsi="Calibri Light" w:cs="Calibri Light"/>
          <w:color w:val="000000"/>
          <w:sz w:val="28"/>
          <w:szCs w:val="28"/>
        </w:rPr>
      </w:pPr>
      <w:r w:rsidRPr="00C54633">
        <w:rPr>
          <w:rFonts w:ascii="Calibri Light" w:eastAsia="Calibri" w:hAnsi="Calibri Light" w:cs="Calibri Light"/>
          <w:color w:val="000000"/>
          <w:sz w:val="28"/>
          <w:szCs w:val="28"/>
        </w:rPr>
        <w:t>Проверить в сознании ли он</w:t>
      </w:r>
    </w:p>
    <w:p w14:paraId="3103A61E" w14:textId="52708BAF" w:rsidR="00C54633" w:rsidRPr="00C54633" w:rsidRDefault="00C54633" w:rsidP="00C54633">
      <w:pPr>
        <w:numPr>
          <w:ilvl w:val="0"/>
          <w:numId w:val="1"/>
        </w:numPr>
        <w:spacing w:line="256" w:lineRule="auto"/>
        <w:contextualSpacing/>
        <w:rPr>
          <w:rFonts w:ascii="Calibri Light" w:eastAsia="Calibri" w:hAnsi="Calibri Light" w:cs="Calibri Light"/>
          <w:color w:val="000000"/>
          <w:sz w:val="28"/>
          <w:szCs w:val="28"/>
        </w:rPr>
      </w:pPr>
      <w:r w:rsidRPr="00C54633">
        <w:rPr>
          <w:rFonts w:ascii="Calibri Light" w:eastAsia="Calibri" w:hAnsi="Calibri Light" w:cs="Calibri Light"/>
          <w:color w:val="000000"/>
          <w:sz w:val="28"/>
          <w:szCs w:val="28"/>
        </w:rPr>
        <w:t>Проверить наличие у пострадавшего дыхания и пульса</w:t>
      </w:r>
    </w:p>
    <w:p w14:paraId="0728BDEB" w14:textId="1DD42F95" w:rsidR="00C54633" w:rsidRPr="00C54633" w:rsidRDefault="00C54633" w:rsidP="00C54633">
      <w:pPr>
        <w:numPr>
          <w:ilvl w:val="0"/>
          <w:numId w:val="1"/>
        </w:numPr>
        <w:spacing w:line="256" w:lineRule="auto"/>
        <w:contextualSpacing/>
        <w:rPr>
          <w:rFonts w:ascii="Calibri Light" w:eastAsia="Calibri" w:hAnsi="Calibri Light" w:cs="Calibri Light"/>
          <w:sz w:val="28"/>
          <w:szCs w:val="28"/>
        </w:rPr>
      </w:pPr>
      <w:r w:rsidRPr="00C54633">
        <w:rPr>
          <w:rFonts w:ascii="Calibri Light" w:eastAsia="Calibri" w:hAnsi="Calibri Light" w:cs="Calibri Light"/>
          <w:sz w:val="28"/>
          <w:szCs w:val="28"/>
        </w:rPr>
        <w:t>Провести искусственное дыхание или массаж сердца если то или иное отсутствует</w:t>
      </w:r>
    </w:p>
    <w:p w14:paraId="4EF070D4" w14:textId="4942FD2E" w:rsidR="00C54633" w:rsidRPr="00C54633" w:rsidRDefault="00C54633" w:rsidP="00476798">
      <w:pPr>
        <w:numPr>
          <w:ilvl w:val="0"/>
          <w:numId w:val="1"/>
        </w:numPr>
        <w:spacing w:line="256" w:lineRule="auto"/>
        <w:contextualSpacing/>
        <w:rPr>
          <w:rFonts w:ascii="Calibri Light" w:eastAsia="Calibri" w:hAnsi="Calibri Light" w:cs="Calibri Light"/>
          <w:sz w:val="28"/>
          <w:szCs w:val="28"/>
        </w:rPr>
      </w:pPr>
      <w:r w:rsidRPr="00C54633">
        <w:rPr>
          <w:rFonts w:ascii="Calibri Light" w:eastAsia="Calibri" w:hAnsi="Calibri Light" w:cs="Calibri Light"/>
          <w:sz w:val="28"/>
          <w:szCs w:val="28"/>
        </w:rPr>
        <w:t>Если человек в сознании, то просто нужно уложить его в удобное положение</w:t>
      </w:r>
    </w:p>
    <w:p w14:paraId="79256089" w14:textId="77777777" w:rsidR="00C54633" w:rsidRPr="00C54633" w:rsidRDefault="00C54633" w:rsidP="00C54633">
      <w:pPr>
        <w:numPr>
          <w:ilvl w:val="0"/>
          <w:numId w:val="1"/>
        </w:numPr>
        <w:spacing w:line="256" w:lineRule="auto"/>
        <w:contextualSpacing/>
        <w:rPr>
          <w:rFonts w:ascii="Calibri Light" w:eastAsia="Calibri" w:hAnsi="Calibri Light" w:cs="Calibri Light"/>
          <w:sz w:val="28"/>
          <w:szCs w:val="28"/>
        </w:rPr>
      </w:pPr>
      <w:r w:rsidRPr="00C54633">
        <w:rPr>
          <w:rFonts w:ascii="Calibri Light" w:eastAsia="Calibri" w:hAnsi="Calibri Light" w:cs="Calibri Light"/>
          <w:sz w:val="28"/>
          <w:szCs w:val="28"/>
        </w:rPr>
        <w:t>Обработать и наложить повязки на обожжённые места</w:t>
      </w:r>
    </w:p>
    <w:p w14:paraId="29F55AB6" w14:textId="0C6850A9" w:rsidR="00C54633" w:rsidRDefault="00C54633" w:rsidP="00C54633">
      <w:pPr>
        <w:spacing w:line="256" w:lineRule="auto"/>
        <w:ind w:left="720"/>
        <w:contextualSpacing/>
        <w:rPr>
          <w:rFonts w:ascii="Calibri Light" w:eastAsia="Calibri" w:hAnsi="Calibri Light" w:cs="Calibri Light"/>
          <w:sz w:val="28"/>
          <w:szCs w:val="28"/>
        </w:rPr>
      </w:pPr>
    </w:p>
    <w:p w14:paraId="18EB2017" w14:textId="0F3AD648" w:rsidR="004873D6" w:rsidRDefault="004873D6" w:rsidP="00C54633">
      <w:pPr>
        <w:spacing w:line="256" w:lineRule="auto"/>
        <w:ind w:left="720"/>
        <w:contextualSpacing/>
        <w:rPr>
          <w:rFonts w:ascii="Calibri Light" w:eastAsia="Calibri" w:hAnsi="Calibri Light" w:cs="Calibri Light"/>
          <w:sz w:val="28"/>
          <w:szCs w:val="28"/>
        </w:rPr>
      </w:pPr>
    </w:p>
    <w:p w14:paraId="5F3B41AA" w14:textId="77777777" w:rsidR="004873D6" w:rsidRDefault="004873D6" w:rsidP="00C54633">
      <w:pPr>
        <w:spacing w:line="256" w:lineRule="auto"/>
        <w:ind w:left="720"/>
        <w:contextualSpacing/>
        <w:rPr>
          <w:rFonts w:ascii="Calibri Light" w:eastAsia="Calibri" w:hAnsi="Calibri Light" w:cs="Calibri Light"/>
          <w:sz w:val="28"/>
          <w:szCs w:val="28"/>
        </w:rPr>
      </w:pPr>
    </w:p>
    <w:p w14:paraId="0ED2BE65" w14:textId="77777777" w:rsidR="00A31A44" w:rsidRDefault="00A31A44" w:rsidP="00476798">
      <w:pPr>
        <w:spacing w:line="256" w:lineRule="auto"/>
        <w:contextualSpacing/>
        <w:rPr>
          <w:rFonts w:ascii="Calibri Light" w:eastAsia="Calibri" w:hAnsi="Calibri Light" w:cs="Calibri Light"/>
          <w:sz w:val="28"/>
          <w:szCs w:val="28"/>
        </w:rPr>
      </w:pPr>
    </w:p>
    <w:p w14:paraId="0FC2C58A" w14:textId="77777777" w:rsidR="00A31A44" w:rsidRDefault="00A31A44" w:rsidP="00476798">
      <w:pPr>
        <w:spacing w:line="256" w:lineRule="auto"/>
        <w:contextualSpacing/>
        <w:rPr>
          <w:rFonts w:ascii="Calibri Light" w:eastAsia="Calibri" w:hAnsi="Calibri Light" w:cs="Calibri Light"/>
          <w:sz w:val="28"/>
          <w:szCs w:val="28"/>
        </w:rPr>
      </w:pPr>
    </w:p>
    <w:p w14:paraId="13B43D91" w14:textId="77777777" w:rsidR="00A31A44" w:rsidRDefault="00A31A44" w:rsidP="00476798">
      <w:pPr>
        <w:spacing w:line="256" w:lineRule="auto"/>
        <w:contextualSpacing/>
        <w:rPr>
          <w:rFonts w:ascii="Calibri Light" w:eastAsia="Calibri" w:hAnsi="Calibri Light" w:cs="Calibri Light"/>
          <w:sz w:val="28"/>
          <w:szCs w:val="28"/>
        </w:rPr>
      </w:pPr>
    </w:p>
    <w:p w14:paraId="21E268E8" w14:textId="77777777" w:rsidR="00A31A44" w:rsidRDefault="00A31A44" w:rsidP="00476798">
      <w:pPr>
        <w:spacing w:line="256" w:lineRule="auto"/>
        <w:contextualSpacing/>
        <w:rPr>
          <w:rFonts w:ascii="Calibri Light" w:eastAsia="Calibri" w:hAnsi="Calibri Light" w:cs="Calibri Light"/>
          <w:sz w:val="28"/>
          <w:szCs w:val="28"/>
        </w:rPr>
      </w:pPr>
    </w:p>
    <w:p w14:paraId="65215328" w14:textId="77777777" w:rsidR="00A31A44" w:rsidRDefault="00A31A44" w:rsidP="00476798">
      <w:pPr>
        <w:spacing w:line="256" w:lineRule="auto"/>
        <w:contextualSpacing/>
        <w:rPr>
          <w:rFonts w:ascii="Calibri Light" w:eastAsia="Calibri" w:hAnsi="Calibri Light" w:cs="Calibri Light"/>
          <w:sz w:val="28"/>
          <w:szCs w:val="28"/>
        </w:rPr>
      </w:pPr>
    </w:p>
    <w:p w14:paraId="3014FBE7" w14:textId="77777777" w:rsidR="00A31A44" w:rsidRDefault="00A31A44" w:rsidP="00476798">
      <w:pPr>
        <w:spacing w:line="256" w:lineRule="auto"/>
        <w:contextualSpacing/>
        <w:rPr>
          <w:rFonts w:ascii="Calibri Light" w:eastAsia="Calibri" w:hAnsi="Calibri Light" w:cs="Calibri Light"/>
          <w:sz w:val="28"/>
          <w:szCs w:val="28"/>
        </w:rPr>
      </w:pPr>
    </w:p>
    <w:p w14:paraId="084D8400" w14:textId="77777777" w:rsidR="00A31A44" w:rsidRDefault="00A31A44" w:rsidP="00476798">
      <w:pPr>
        <w:spacing w:line="256" w:lineRule="auto"/>
        <w:contextualSpacing/>
        <w:rPr>
          <w:rFonts w:ascii="Calibri Light" w:eastAsia="Calibri" w:hAnsi="Calibri Light" w:cs="Calibri Light"/>
          <w:sz w:val="28"/>
          <w:szCs w:val="28"/>
        </w:rPr>
      </w:pPr>
    </w:p>
    <w:p w14:paraId="0B8AD169" w14:textId="77777777" w:rsidR="00A31A44" w:rsidRDefault="00A31A44" w:rsidP="00476798">
      <w:pPr>
        <w:spacing w:line="256" w:lineRule="auto"/>
        <w:contextualSpacing/>
        <w:rPr>
          <w:rFonts w:ascii="Calibri Light" w:eastAsia="Calibri" w:hAnsi="Calibri Light" w:cs="Calibri Light"/>
          <w:sz w:val="28"/>
          <w:szCs w:val="28"/>
        </w:rPr>
      </w:pPr>
    </w:p>
    <w:p w14:paraId="29F8BD85" w14:textId="77777777" w:rsidR="00A31A44" w:rsidRDefault="00A31A44" w:rsidP="00476798">
      <w:pPr>
        <w:spacing w:line="256" w:lineRule="auto"/>
        <w:contextualSpacing/>
        <w:rPr>
          <w:rFonts w:ascii="Calibri Light" w:eastAsia="Calibri" w:hAnsi="Calibri Light" w:cs="Calibri Light"/>
          <w:sz w:val="28"/>
          <w:szCs w:val="28"/>
        </w:rPr>
      </w:pPr>
    </w:p>
    <w:p w14:paraId="6B5081EE" w14:textId="77777777" w:rsidR="00A31A44" w:rsidRDefault="00A31A44" w:rsidP="00476798">
      <w:pPr>
        <w:spacing w:line="256" w:lineRule="auto"/>
        <w:contextualSpacing/>
        <w:rPr>
          <w:rFonts w:ascii="Calibri Light" w:eastAsia="Calibri" w:hAnsi="Calibri Light" w:cs="Calibri Light"/>
          <w:sz w:val="28"/>
          <w:szCs w:val="28"/>
        </w:rPr>
      </w:pPr>
    </w:p>
    <w:p w14:paraId="229CB7DF" w14:textId="77777777" w:rsidR="00A31A44" w:rsidRDefault="00A31A44" w:rsidP="00476798">
      <w:pPr>
        <w:spacing w:line="256" w:lineRule="auto"/>
        <w:contextualSpacing/>
        <w:rPr>
          <w:rFonts w:ascii="Calibri Light" w:eastAsia="Calibri" w:hAnsi="Calibri Light" w:cs="Calibri Light"/>
          <w:sz w:val="28"/>
          <w:szCs w:val="28"/>
        </w:rPr>
      </w:pPr>
    </w:p>
    <w:p w14:paraId="4191477F" w14:textId="77777777" w:rsidR="00A31A44" w:rsidRDefault="00A31A44" w:rsidP="00476798">
      <w:pPr>
        <w:spacing w:line="256" w:lineRule="auto"/>
        <w:contextualSpacing/>
        <w:rPr>
          <w:rFonts w:ascii="Calibri Light" w:eastAsia="Calibri" w:hAnsi="Calibri Light" w:cs="Calibri Light"/>
          <w:sz w:val="28"/>
          <w:szCs w:val="28"/>
        </w:rPr>
      </w:pPr>
    </w:p>
    <w:p w14:paraId="688BAEC3" w14:textId="77777777" w:rsidR="00A31A44" w:rsidRDefault="00A31A44" w:rsidP="00476798">
      <w:pPr>
        <w:spacing w:line="256" w:lineRule="auto"/>
        <w:contextualSpacing/>
        <w:rPr>
          <w:rFonts w:ascii="Calibri Light" w:eastAsia="Calibri" w:hAnsi="Calibri Light" w:cs="Calibri Light"/>
          <w:sz w:val="28"/>
          <w:szCs w:val="28"/>
        </w:rPr>
      </w:pPr>
    </w:p>
    <w:p w14:paraId="44A5C42B" w14:textId="7D70B98F" w:rsidR="00C54633" w:rsidRDefault="00132799" w:rsidP="00476798">
      <w:pPr>
        <w:spacing w:line="256" w:lineRule="auto"/>
        <w:contextualSpacing/>
        <w:rPr>
          <w:rFonts w:ascii="Calibri Light" w:eastAsia="Calibri" w:hAnsi="Calibri Light" w:cs="Calibri Light"/>
          <w:sz w:val="28"/>
          <w:szCs w:val="28"/>
        </w:rPr>
      </w:pPr>
      <w:proofErr w:type="spellStart"/>
      <w:r>
        <w:rPr>
          <w:rFonts w:ascii="Calibri Light" w:eastAsia="Calibri" w:hAnsi="Calibri Light" w:cs="Calibri Light"/>
          <w:sz w:val="28"/>
          <w:szCs w:val="28"/>
        </w:rPr>
        <w:t>Евсегнеева</w:t>
      </w:r>
      <w:proofErr w:type="spellEnd"/>
      <w:r>
        <w:rPr>
          <w:rFonts w:ascii="Calibri Light" w:eastAsia="Calibri" w:hAnsi="Calibri Light" w:cs="Calibri Light"/>
          <w:sz w:val="28"/>
          <w:szCs w:val="28"/>
        </w:rPr>
        <w:t xml:space="preserve"> Дарья</w:t>
      </w:r>
    </w:p>
    <w:p w14:paraId="304267B2" w14:textId="77777777" w:rsidR="00A31A44" w:rsidRPr="00A31A44" w:rsidRDefault="00A31A44" w:rsidP="00A31A44">
      <w:pPr>
        <w:rPr>
          <w:rFonts w:cstheme="minorHAnsi"/>
          <w:b/>
          <w:bCs/>
          <w:sz w:val="28"/>
          <w:szCs w:val="28"/>
        </w:rPr>
      </w:pPr>
      <w:r w:rsidRPr="00A31A44">
        <w:rPr>
          <w:rFonts w:cstheme="minorHAnsi"/>
          <w:b/>
          <w:bCs/>
          <w:sz w:val="28"/>
          <w:szCs w:val="28"/>
        </w:rPr>
        <w:t>Первая помощь при остановке дыхания и сердечной деятельности</w:t>
      </w:r>
    </w:p>
    <w:p w14:paraId="7E90E4C3" w14:textId="77777777" w:rsidR="00A31A44" w:rsidRPr="00A31A44" w:rsidRDefault="00A31A44" w:rsidP="00A31A44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A31A44">
        <w:rPr>
          <w:rFonts w:cstheme="minorHAnsi"/>
          <w:color w:val="000000" w:themeColor="text1"/>
          <w:sz w:val="28"/>
          <w:szCs w:val="28"/>
          <w:shd w:val="clear" w:color="auto" w:fill="FFFFFF"/>
        </w:rPr>
        <w:t>1. Необходимо уложить человека на жесткую, устойчивую и твердую поверхность или на пол.</w:t>
      </w:r>
    </w:p>
    <w:p w14:paraId="17A50986" w14:textId="77777777" w:rsidR="00A31A44" w:rsidRPr="00A31A44" w:rsidRDefault="00A31A44" w:rsidP="00A31A44">
      <w:pPr>
        <w:spacing w:after="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A31A44">
        <w:rPr>
          <w:rFonts w:cstheme="minorHAnsi"/>
          <w:color w:val="000000" w:themeColor="text1"/>
          <w:sz w:val="28"/>
          <w:szCs w:val="28"/>
        </w:rPr>
        <w:t>2.</w:t>
      </w:r>
      <w:r w:rsidRPr="00A31A4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После этого наклонить голову набок, приоткрыть рот и убедиться, что просвет дыхательных путей не перекрыт. При обнаружении непроходимости — очистить дыхательные пути подручными средствами (платком или салфеткой).</w:t>
      </w:r>
    </w:p>
    <w:p w14:paraId="316B16BF" w14:textId="77777777" w:rsidR="00A31A44" w:rsidRPr="00A31A44" w:rsidRDefault="00A31A44" w:rsidP="00A31A44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A31A44">
        <w:rPr>
          <w:rFonts w:cstheme="minorHAnsi"/>
          <w:color w:val="000000" w:themeColor="text1"/>
          <w:sz w:val="28"/>
          <w:szCs w:val="28"/>
          <w:shd w:val="clear" w:color="auto" w:fill="FFFFFF"/>
        </w:rPr>
        <w:t>3. Запрокинуть голову назад, выдвинуть челюсть вперед и кверху, приоткрыть рот одним движением.</w:t>
      </w:r>
    </w:p>
    <w:p w14:paraId="745478A6" w14:textId="77777777" w:rsidR="00A31A44" w:rsidRPr="00A31A44" w:rsidRDefault="00A31A44" w:rsidP="00A31A44">
      <w:pPr>
        <w:spacing w:after="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A31A4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4. Нужно сделать 30 компрессионных сжатий груди, ритмично без перерывов (для выполнения массажа сердца руки должны быть прямыми, не согнутыми в локтевых суставах). </w:t>
      </w:r>
    </w:p>
    <w:p w14:paraId="67A55B48" w14:textId="77777777" w:rsidR="00A31A44" w:rsidRPr="00A31A44" w:rsidRDefault="00A31A44" w:rsidP="00A31A44">
      <w:pPr>
        <w:spacing w:after="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A31A44">
        <w:rPr>
          <w:rFonts w:cstheme="minorHAnsi"/>
          <w:color w:val="000000" w:themeColor="text1"/>
          <w:sz w:val="28"/>
          <w:szCs w:val="28"/>
          <w:shd w:val="clear" w:color="auto" w:fill="FFFFFF"/>
        </w:rPr>
        <w:t>5. Выполнить 100-120 нажатий в минуту с ритмичным сдавливанием грудины на 5-6 см вглубь, до полного расширения грудной клетки после сжатия.</w:t>
      </w:r>
    </w:p>
    <w:p w14:paraId="4DABD769" w14:textId="77777777" w:rsidR="00A31A44" w:rsidRPr="00A31A44" w:rsidRDefault="00A31A44" w:rsidP="00A31A44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A31A44">
        <w:rPr>
          <w:rFonts w:cstheme="minorHAnsi"/>
          <w:color w:val="000000" w:themeColor="text1"/>
          <w:sz w:val="28"/>
          <w:szCs w:val="28"/>
          <w:shd w:val="clear" w:color="auto" w:fill="FFFFFF"/>
        </w:rPr>
        <w:t>5.</w:t>
      </w:r>
      <w:r w:rsidRPr="00A31A44">
        <w:rPr>
          <w:rFonts w:ascii="Helvetica" w:hAnsi="Helvetica"/>
          <w:color w:val="333333"/>
          <w:sz w:val="28"/>
          <w:szCs w:val="28"/>
          <w:shd w:val="clear" w:color="auto" w:fill="FFFFFF"/>
        </w:rPr>
        <w:t xml:space="preserve"> </w:t>
      </w:r>
      <w:r w:rsidRPr="00A31A44">
        <w:rPr>
          <w:rFonts w:cstheme="minorHAnsi"/>
          <w:color w:val="000000" w:themeColor="text1"/>
          <w:sz w:val="28"/>
          <w:szCs w:val="28"/>
          <w:shd w:val="clear" w:color="auto" w:fill="FFFFFF"/>
        </w:rPr>
        <w:t>После совершают 2 выдоха в полость рта или носа пострадавшего на протяжении 1 секунды (при проведении дыхания методом «рот в рот» необходимо сжать ноздри пальцами перед совершением выдоха).</w:t>
      </w:r>
    </w:p>
    <w:p w14:paraId="5473B375" w14:textId="77777777" w:rsidR="00A31A44" w:rsidRPr="00A31A44" w:rsidRDefault="00A31A44" w:rsidP="00A31A44">
      <w:pPr>
        <w:spacing w:after="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A31A44">
        <w:rPr>
          <w:rFonts w:cstheme="minorHAnsi"/>
          <w:color w:val="000000" w:themeColor="text1"/>
          <w:sz w:val="28"/>
          <w:szCs w:val="28"/>
        </w:rPr>
        <w:t>6.</w:t>
      </w:r>
      <w:r w:rsidRPr="00A31A44">
        <w:rPr>
          <w:rFonts w:ascii="Helvetica" w:hAnsi="Helvetica"/>
          <w:color w:val="333333"/>
          <w:sz w:val="28"/>
          <w:szCs w:val="28"/>
          <w:shd w:val="clear" w:color="auto" w:fill="FFFFFF"/>
        </w:rPr>
        <w:t xml:space="preserve"> </w:t>
      </w:r>
      <w:r w:rsidRPr="00A31A4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Во время двух выдохов следует смотреть на грудную клетку: расправление и поднятие свидетельствуют о правильном выполнении. </w:t>
      </w:r>
    </w:p>
    <w:p w14:paraId="4772C476" w14:textId="77777777" w:rsidR="00A31A44" w:rsidRDefault="00A31A44" w:rsidP="00A31A44">
      <w:pPr>
        <w:spacing w:after="0" w:line="256" w:lineRule="auto"/>
        <w:contextualSpacing/>
        <w:rPr>
          <w:rFonts w:cstheme="minorHAnsi"/>
          <w:color w:val="000000" w:themeColor="text1"/>
          <w:sz w:val="28"/>
          <w:szCs w:val="28"/>
        </w:rPr>
      </w:pPr>
      <w:r w:rsidRPr="00A31A44">
        <w:rPr>
          <w:rFonts w:cstheme="minorHAnsi"/>
          <w:color w:val="000000" w:themeColor="text1"/>
          <w:sz w:val="28"/>
          <w:szCs w:val="28"/>
        </w:rPr>
        <w:t xml:space="preserve">7. </w:t>
      </w:r>
      <w:r w:rsidRPr="00A31A44">
        <w:rPr>
          <w:rFonts w:cstheme="minorHAnsi"/>
          <w:color w:val="000000" w:themeColor="text1"/>
          <w:sz w:val="28"/>
          <w:szCs w:val="28"/>
          <w:shd w:val="clear" w:color="auto" w:fill="FFFFFF"/>
        </w:rPr>
        <w:t>Нужно обязательно проверять пульс каждые 2 минуты. Реанимируют без остановок до 30- 40 минут.</w:t>
      </w:r>
      <w:r w:rsidRPr="00A31A44">
        <w:rPr>
          <w:rFonts w:cstheme="minorHAnsi"/>
          <w:color w:val="000000" w:themeColor="text1"/>
          <w:sz w:val="28"/>
          <w:szCs w:val="28"/>
        </w:rPr>
        <w:br/>
      </w:r>
    </w:p>
    <w:p w14:paraId="7D67025B" w14:textId="77777777" w:rsidR="003E746D" w:rsidRDefault="003E746D" w:rsidP="00A31A44">
      <w:pPr>
        <w:spacing w:after="0" w:line="256" w:lineRule="auto"/>
        <w:contextualSpacing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Тараканова Варвара</w:t>
      </w:r>
    </w:p>
    <w:p w14:paraId="5E5A5BB1" w14:textId="77777777" w:rsidR="003E746D" w:rsidRPr="003E746D" w:rsidRDefault="003E746D" w:rsidP="003E746D">
      <w:pPr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3E746D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 xml:space="preserve">Первая помощь при обморожениях </w:t>
      </w:r>
      <w:r w:rsidRPr="003E746D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 xml:space="preserve">Признаки и симптомы обморожения: </w:t>
      </w:r>
      <w:r w:rsidRPr="003E746D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1. Потеря чувствительности</w:t>
      </w:r>
      <w:r w:rsidRPr="003E746D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 xml:space="preserve">2. Ощущение покалывания или пощипывания </w:t>
      </w:r>
      <w:r w:rsidRPr="003E746D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 xml:space="preserve">3. </w:t>
      </w:r>
      <w:proofErr w:type="spellStart"/>
      <w:r w:rsidRPr="003E746D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Побеление</w:t>
      </w:r>
      <w:proofErr w:type="spellEnd"/>
      <w:r w:rsidRPr="003E746D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кожи-1 степень </w:t>
      </w:r>
      <w:r w:rsidRPr="003E746D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 xml:space="preserve">4. Волдыри-2 степень </w:t>
      </w:r>
      <w:r w:rsidRPr="003E746D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 xml:space="preserve">5. Потемнение и отмирание-3 степень </w:t>
      </w:r>
      <w:r w:rsidRPr="003E746D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 xml:space="preserve">Первая помощь: </w:t>
      </w:r>
      <w:r w:rsidRPr="003E746D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1. Уйти с холода</w:t>
      </w:r>
      <w:r w:rsidRPr="003E746D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2. Снять мокрые вещи</w:t>
      </w:r>
      <w:r w:rsidRPr="003E746D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3. Начать медленно и постепенно согревать часть тела с помощь тёплой воды</w:t>
      </w:r>
      <w:r w:rsidRPr="003E746D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4. Отогретый участок высушить, закрыть стерильной повязкой и закутать</w:t>
      </w:r>
      <w:r w:rsidRPr="003E746D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! Не смазывать обмороженные части жиром и мазями</w:t>
      </w:r>
      <w:r w:rsidRPr="003E746D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 xml:space="preserve">Не растирать кожу при отёке и волдырях </w:t>
      </w:r>
      <w:r w:rsidRPr="003E746D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Не растирать снегом</w:t>
      </w:r>
    </w:p>
    <w:p w14:paraId="4B7C755C" w14:textId="77777777" w:rsidR="003E746D" w:rsidRPr="003E746D" w:rsidRDefault="003E746D" w:rsidP="003E746D">
      <w:pPr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3E746D">
        <w:rPr>
          <w:rFonts w:ascii="Roboto" w:eastAsia="Times New Roman" w:hAnsi="Roboto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17A8F325" wp14:editId="47848D1C">
                <wp:extent cx="304800" cy="304800"/>
                <wp:effectExtent l="0" t="0" r="0" b="0"/>
                <wp:docPr id="4" name="AutoShape 5" descr="Red He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172B01" id="AutoShape 5" o:spid="_x0000_s1026" alt="Red Hear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P19QWn0AQAA1g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00AF2D68" w14:textId="77777777" w:rsidR="003E746D" w:rsidRPr="003E746D" w:rsidRDefault="003E746D" w:rsidP="003E746D">
      <w:pPr>
        <w:spacing w:after="0" w:line="240" w:lineRule="auto"/>
        <w:rPr>
          <w:rFonts w:ascii="Roboto" w:eastAsia="Times New Roman" w:hAnsi="Roboto" w:cs="Times New Roman"/>
          <w:b/>
          <w:bCs/>
          <w:color w:val="FFFFFF"/>
          <w:sz w:val="24"/>
          <w:szCs w:val="24"/>
          <w:lang w:eastAsia="ru-RU"/>
        </w:rPr>
      </w:pPr>
      <w:r w:rsidRPr="003E746D">
        <w:rPr>
          <w:rFonts w:ascii="Roboto" w:eastAsia="Times New Roman" w:hAnsi="Roboto" w:cs="Times New Roman"/>
          <w:b/>
          <w:bCs/>
          <w:noProof/>
          <w:color w:val="FFFFFF"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 wp14:anchorId="43264DA1" wp14:editId="2F7CE6E4">
                <wp:extent cx="304800" cy="304800"/>
                <wp:effectExtent l="0" t="0" r="0" b="0"/>
                <wp:docPr id="3" name="AutoShape 6" descr="𝑝𝑜𝑙𝑖𝑛𝑜𝑐ℎ𝑘𝑎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74CBEE" id="AutoShape 6" o:spid="_x0000_s1026" alt="𝑝𝑜𝑙𝑖𝑛𝑜𝑐ℎ𝑘𝑎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LQgyFhQC&#10;AAD0AwAADgAAAAAAAAAAAAAAAAAuAgAAZHJzL2Uyb0RvYy54bWxQSwECLQAUAAYACAAAACEATKDp&#10;LNgAAAADAQAADwAAAAAAAAAAAAAAAABuBAAAZHJzL2Rvd25yZXYueG1sUEsFBgAAAAAEAAQA8wAA&#10;AHMFAAAAAA==&#10;" filled="f" stroked="f">
                <o:lock v:ext="edit" aspectratio="t"/>
                <w10:anchorlock/>
              </v:rect>
            </w:pict>
          </mc:Fallback>
        </mc:AlternateContent>
      </w:r>
    </w:p>
    <w:p w14:paraId="1D054087" w14:textId="77777777" w:rsidR="001C30E5" w:rsidRDefault="001C30E5" w:rsidP="00A31A44">
      <w:pPr>
        <w:spacing w:after="0" w:line="256" w:lineRule="auto"/>
        <w:contextualSpacing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</w:p>
    <w:p w14:paraId="79749BA9" w14:textId="64F819DE" w:rsidR="001C30E5" w:rsidRDefault="001C30E5" w:rsidP="00A31A44">
      <w:pPr>
        <w:spacing w:after="0" w:line="256" w:lineRule="auto"/>
        <w:contextualSpacing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proofErr w:type="spellStart"/>
      <w:r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Мокан</w:t>
      </w:r>
      <w:proofErr w:type="spellEnd"/>
      <w:r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Евгения</w:t>
      </w:r>
    </w:p>
    <w:p w14:paraId="3EEEA9E2" w14:textId="77777777" w:rsidR="001C30E5" w:rsidRDefault="001C30E5" w:rsidP="00A31A44">
      <w:pPr>
        <w:spacing w:after="0" w:line="256" w:lineRule="auto"/>
        <w:contextualSpacing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</w:p>
    <w:p w14:paraId="1A782B5D" w14:textId="0F4C4DBC" w:rsidR="001C30E5" w:rsidRPr="001C30E5" w:rsidRDefault="001C30E5" w:rsidP="001C30E5">
      <w:pPr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1C30E5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Первая помощь при сильном кровотечении</w:t>
      </w:r>
      <w:r w:rsidRPr="001C30E5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br/>
      </w:r>
      <w:r w:rsidRPr="001C30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 1. Попросите пострадавшего прижать рану или прижмите сами.</w:t>
      </w:r>
      <w:r w:rsidRPr="001C30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 2. Вызовите скорую медицинскую помощь.</w:t>
      </w:r>
      <w:r w:rsidRPr="001C30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 3. Наложите на рану давящую повязку. Если кровотечение продолжается, наложите поверх первой повязки ещё одну.</w:t>
      </w:r>
      <w:r w:rsidRPr="001C30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Как наложить давящую повязку:</w:t>
      </w:r>
      <w:r w:rsidRPr="001C30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Наложите прямо на рану скатку чистой ткани.</w:t>
      </w:r>
      <w:r w:rsidRPr="001C30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Обмотайте поверх вторым куском ткани или бинтом, чтобы сильно прижать область раны, и завяжите концы повязки.</w:t>
      </w:r>
      <w:r w:rsidRPr="001C30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Если рана продолжает кровоточить, наложите поверх первой повязки вторую, не снимая предыдущую.</w:t>
      </w:r>
      <w:r w:rsidRPr="001C30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Если конечность синеет или немеет, слегка ослабьте повязку, контролируя кровотечение.</w:t>
      </w:r>
      <w:r w:rsidRPr="001C30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Первая помощь при кровотечении из носа</w:t>
      </w:r>
      <w:r w:rsidRPr="001C30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Попросите пострадавшего сесть, слегка наклонив голову вперед и зажав при этом ноздри. Можно использовать холодный компресс на область переносицы. Если кровь идёт более 10-15 минут – вызовите скорую.</w:t>
      </w:r>
      <w:r w:rsidRPr="001C30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Действия при отрыве части тела:</w:t>
      </w:r>
      <w:r w:rsidRPr="001C30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 1. Остановите кровотечение с помощью давящей повязки</w:t>
      </w:r>
      <w:r w:rsidRPr="001C30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 2. Найдите оторванную часть тела и поместите её в стерильный герметичный пакет.</w:t>
      </w:r>
      <w:r w:rsidRPr="001C30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 3. Поместите пакет с частью тела в ёмкость с холодной водой, льдом или любым другим холодом.</w:t>
      </w:r>
      <w:r w:rsidRPr="001C30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 4. Обеспечьте быстрое попадание пострадавшего вместе с оторванной частью тела в медицинское учреждение.</w:t>
      </w:r>
      <w:r w:rsidRPr="001C30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Первая помощь при внутреннем кровотечении</w:t>
      </w:r>
      <w:r w:rsidRPr="001C30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 xml:space="preserve">1. Создайте пострадавшему покой. Не давайте ему есть и пить! </w:t>
      </w:r>
      <w:r w:rsidRPr="001C30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2. Приложите холод на область кровотечения (через ткань, на 15 минут через каждый час);</w:t>
      </w:r>
      <w:r w:rsidRPr="001C30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3. Помогите принять удобное положение;</w:t>
      </w:r>
      <w:r w:rsidRPr="001C30E5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4. Доставьте пострадавшего в медицинское учреждение.</w:t>
      </w:r>
    </w:p>
    <w:p w14:paraId="0CC8F89D" w14:textId="5D4F69BC" w:rsidR="00A31A44" w:rsidRDefault="00A31A44" w:rsidP="00A31A44">
      <w:pPr>
        <w:spacing w:after="0" w:line="256" w:lineRule="auto"/>
        <w:contextualSpacing/>
        <w:rPr>
          <w:rFonts w:ascii="Calibri Light" w:eastAsia="Calibri" w:hAnsi="Calibri Light" w:cs="Calibri Light"/>
          <w:sz w:val="28"/>
          <w:szCs w:val="28"/>
        </w:rPr>
      </w:pPr>
      <w:r w:rsidRPr="00A31A44">
        <w:rPr>
          <w:rFonts w:cstheme="minorHAnsi"/>
          <w:color w:val="000000" w:themeColor="text1"/>
          <w:sz w:val="28"/>
          <w:szCs w:val="28"/>
        </w:rPr>
        <w:br/>
      </w:r>
      <w:r w:rsidR="004D7FB4">
        <w:rPr>
          <w:rFonts w:ascii="Calibri Light" w:eastAsia="Calibri" w:hAnsi="Calibri Light" w:cs="Calibri Light"/>
          <w:sz w:val="28"/>
          <w:szCs w:val="28"/>
        </w:rPr>
        <w:t>Мишина Татьяна</w:t>
      </w:r>
    </w:p>
    <w:p w14:paraId="4B59C846" w14:textId="7CADC8C6" w:rsidR="004D7FB4" w:rsidRPr="00C54633" w:rsidRDefault="004D7FB4" w:rsidP="00A31A44">
      <w:pPr>
        <w:spacing w:after="0" w:line="256" w:lineRule="auto"/>
        <w:contextualSpacing/>
        <w:rPr>
          <w:rFonts w:ascii="Calibri Light" w:eastAsia="Calibri" w:hAnsi="Calibri Light" w:cs="Calibri Light"/>
          <w:sz w:val="28"/>
          <w:szCs w:val="28"/>
        </w:rPr>
      </w:pPr>
      <w:r w:rsidRPr="004D7FB4">
        <w:rPr>
          <w:rFonts w:ascii="Roboto" w:hAnsi="Roboto"/>
          <w:b/>
          <w:bCs/>
          <w:color w:val="000000"/>
          <w:shd w:val="clear" w:color="auto" w:fill="FFFFFF"/>
        </w:rPr>
        <w:t>Переломы костей: что делать?</w:t>
      </w:r>
      <w:r w:rsidRPr="004D7FB4">
        <w:rPr>
          <w:rFonts w:ascii="Roboto" w:hAnsi="Roboto"/>
          <w:b/>
          <w:bCs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1. Позвоните в скорую помощь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2. Поместите пострадавшего в положение, которое облегчит боль и предотвратит дальнейшее перемещение поврежденной кости.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3. Если кровотечение, накройте рану чистым и стерильным материалом и приложите небольшое давление, чтобы остановить кровь.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4. Ели на месте перелома наблюдается отек, наложите холод на поврежденную область, используйте холодный компресс или лёд.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5. Убедитесь, что пострадавший получает необходимую поддержку и комфорт.</w:t>
      </w:r>
    </w:p>
    <w:p w14:paraId="17DC8757" w14:textId="77777777" w:rsidR="005F761E" w:rsidRPr="00A31A44" w:rsidRDefault="005F761E">
      <w:pPr>
        <w:rPr>
          <w:sz w:val="28"/>
          <w:szCs w:val="28"/>
        </w:rPr>
      </w:pPr>
    </w:p>
    <w:p w14:paraId="38C77B7E" w14:textId="57D95FD2" w:rsidR="00653968" w:rsidRPr="0071440D" w:rsidRDefault="00653968">
      <w:pPr>
        <w:rPr>
          <w:sz w:val="28"/>
          <w:szCs w:val="28"/>
        </w:rPr>
      </w:pPr>
    </w:p>
    <w:p w14:paraId="493DED54" w14:textId="331C28B6" w:rsidR="00653968" w:rsidRDefault="004873D6">
      <w:pPr>
        <w:rPr>
          <w:sz w:val="28"/>
          <w:szCs w:val="28"/>
        </w:rPr>
      </w:pPr>
      <w:r>
        <w:rPr>
          <w:sz w:val="28"/>
          <w:szCs w:val="28"/>
        </w:rPr>
        <w:lastRenderedPageBreak/>
        <w:t>Дурова Софья</w:t>
      </w:r>
    </w:p>
    <w:p w14:paraId="1A9F14B4" w14:textId="3BC0BFC8" w:rsidR="004873D6" w:rsidRDefault="004873D6" w:rsidP="004873D6">
      <w:pPr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r w:rsidRPr="0071440D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Алгоритм оказания первой медицинской помощи при спасении утопающего:</w:t>
      </w:r>
      <w:r w:rsidRPr="0071440D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br/>
      </w:r>
      <w:r w:rsidRPr="004873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Извлечение из воды:</w:t>
      </w:r>
      <w:r w:rsidRPr="004873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</w:r>
      <w:r w:rsidRPr="004873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Спасатель должен подплыть к пострадавшему сзади, чтобы избежать захватов.</w:t>
      </w:r>
      <w:r w:rsidRPr="004873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Срочно извлечь пострадавшего из воды.</w:t>
      </w:r>
      <w:r w:rsidRPr="004873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Если пострадавший сознателен, с удовлетворительным пульсом и дыханием:</w:t>
      </w:r>
      <w:r w:rsidRPr="004873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</w:r>
      <w:r w:rsidRPr="004873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Уложить его на сухую жёсткую поверхность с головой низко опущенной.</w:t>
      </w:r>
      <w:r w:rsidRPr="004873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Раздеть и растереть руками или сухим полотенцем.</w:t>
      </w:r>
      <w:r w:rsidRPr="004873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Предоставить тёплое питьё, укутать тёплым одеялом и дать отдохнуть.</w:t>
      </w:r>
      <w:r w:rsidRPr="004873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Если пострадавший без сознания, без самостоятельного дыхания, но с сердечной деятельностью:</w:t>
      </w:r>
      <w:r w:rsidRPr="004873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</w:r>
      <w:r w:rsidRPr="004873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Удалить воду из дыхательных путей.</w:t>
      </w:r>
      <w:r w:rsidRPr="004873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Положить пострадавшего животом на бедро, поддерживая голову.</w:t>
      </w:r>
      <w:r w:rsidRPr="004873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Искусственное дыхание:</w:t>
      </w:r>
      <w:r w:rsidRPr="004873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</w:r>
      <w:r w:rsidRPr="004873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Привести голову в положение, открывающее дыхательные пути.</w:t>
      </w:r>
      <w:r w:rsidRPr="004873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Сделать глубокий вдох и выдохнуть воздух в рот (или нос) пострадавшего, зажимая соответственно нос (или рот).</w:t>
      </w:r>
      <w:r w:rsidRPr="004873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Взрослому - 10-12 вдуваний в минуту, ребёнку - 15-18 вдуваний в минуту.</w:t>
      </w:r>
      <w:r w:rsidRPr="004873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Если отсутствует пульс на сонных артериях и не выслушивается сердцебиение:</w:t>
      </w:r>
      <w:r w:rsidRPr="004873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</w:r>
      <w:r w:rsidRPr="004873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Перейти к непрямому массажу сердца.</w:t>
      </w:r>
      <w:r w:rsidRPr="004873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Уложить пострадавшего на спину на жёсткую поверхность, обнажить грудь.</w:t>
      </w:r>
      <w:r w:rsidRPr="004873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Место надавливания - на два пальца выше мягкого конца грудины.</w:t>
      </w:r>
      <w:r w:rsidRPr="004873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Надавливания проводятся резко, 1 раз в секунду или чаще.</w:t>
      </w:r>
      <w:r w:rsidRPr="004873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Транспортировка:</w:t>
      </w:r>
      <w:r w:rsidRPr="004873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</w:r>
      <w:r w:rsidRPr="004873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Переносить пострадавшего в стационар целесообразно после восстановления сердечной деятельности.</w:t>
      </w:r>
      <w:r w:rsidRPr="004873D6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Пострадавший должен находиться на боку на носилках с опущенным подголовником.</w:t>
      </w:r>
    </w:p>
    <w:p w14:paraId="6C8A37E4" w14:textId="0D8F16AC" w:rsidR="0071440D" w:rsidRDefault="0071440D" w:rsidP="004873D6">
      <w:pPr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</w:p>
    <w:p w14:paraId="45658D3D" w14:textId="63E8454F" w:rsidR="0071440D" w:rsidRDefault="0071440D" w:rsidP="004873D6">
      <w:pPr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</w:p>
    <w:p w14:paraId="60B7D3F8" w14:textId="074BBCFF" w:rsidR="0071440D" w:rsidRDefault="0071440D" w:rsidP="004873D6">
      <w:pPr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</w:p>
    <w:p w14:paraId="7F9E2553" w14:textId="710AE52C" w:rsidR="0071440D" w:rsidRDefault="0071440D" w:rsidP="004873D6">
      <w:pPr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</w:p>
    <w:p w14:paraId="4A06CB49" w14:textId="01B18491" w:rsidR="0071440D" w:rsidRDefault="0071440D" w:rsidP="004873D6">
      <w:pPr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</w:p>
    <w:p w14:paraId="12376860" w14:textId="72ABD91B" w:rsidR="0071440D" w:rsidRDefault="0071440D" w:rsidP="004873D6">
      <w:pPr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</w:p>
    <w:p w14:paraId="45B4D46C" w14:textId="45461790" w:rsidR="0071440D" w:rsidRDefault="0071440D" w:rsidP="004873D6">
      <w:pPr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</w:p>
    <w:p w14:paraId="2D02D178" w14:textId="602AC07C" w:rsidR="0071440D" w:rsidRDefault="0071440D" w:rsidP="004873D6">
      <w:pPr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</w:p>
    <w:p w14:paraId="6327315B" w14:textId="719D67DE" w:rsidR="0071440D" w:rsidRDefault="0071440D" w:rsidP="004873D6">
      <w:pPr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</w:p>
    <w:p w14:paraId="3EA69A7F" w14:textId="1881D4E1" w:rsidR="0071440D" w:rsidRDefault="0071440D" w:rsidP="004873D6">
      <w:pPr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</w:p>
    <w:p w14:paraId="47D06DF1" w14:textId="221684DA" w:rsidR="0071440D" w:rsidRDefault="0071440D" w:rsidP="004873D6">
      <w:pPr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</w:p>
    <w:p w14:paraId="286545AB" w14:textId="4BE19C6C" w:rsidR="0071440D" w:rsidRDefault="0071440D" w:rsidP="004873D6">
      <w:pPr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</w:p>
    <w:p w14:paraId="293AC436" w14:textId="4E861173" w:rsidR="0071440D" w:rsidRDefault="0071440D" w:rsidP="004873D6">
      <w:pPr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</w:p>
    <w:p w14:paraId="3AECC64D" w14:textId="2880576F" w:rsidR="0071440D" w:rsidRDefault="0071440D" w:rsidP="004873D6">
      <w:pPr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</w:p>
    <w:p w14:paraId="74F6BE63" w14:textId="00FE286F" w:rsidR="0071440D" w:rsidRDefault="0071440D" w:rsidP="004873D6">
      <w:pPr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proofErr w:type="spellStart"/>
      <w:r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lastRenderedPageBreak/>
        <w:t>Дымнич</w:t>
      </w:r>
      <w:proofErr w:type="spellEnd"/>
      <w:r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Сергей</w:t>
      </w:r>
    </w:p>
    <w:p w14:paraId="3161CD64" w14:textId="77777777" w:rsidR="0071440D" w:rsidRPr="0071440D" w:rsidRDefault="0071440D" w:rsidP="004873D6">
      <w:pPr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</w:p>
    <w:p w14:paraId="3B67BFF4" w14:textId="77777777" w:rsidR="0071440D" w:rsidRPr="0071440D" w:rsidRDefault="0071440D" w:rsidP="0071440D">
      <w:pPr>
        <w:spacing w:after="0"/>
        <w:rPr>
          <w:b/>
          <w:bCs/>
          <w:sz w:val="28"/>
          <w:szCs w:val="28"/>
        </w:rPr>
      </w:pPr>
      <w:r w:rsidRPr="0071440D">
        <w:rPr>
          <w:b/>
          <w:bCs/>
          <w:sz w:val="28"/>
          <w:szCs w:val="28"/>
        </w:rPr>
        <w:t xml:space="preserve">Первая помощь при </w:t>
      </w:r>
      <w:proofErr w:type="gramStart"/>
      <w:r w:rsidRPr="0071440D">
        <w:rPr>
          <w:b/>
          <w:bCs/>
          <w:sz w:val="28"/>
          <w:szCs w:val="28"/>
        </w:rPr>
        <w:t>поражении  радиацией</w:t>
      </w:r>
      <w:proofErr w:type="gramEnd"/>
    </w:p>
    <w:p w14:paraId="163BC936" w14:textId="77777777" w:rsidR="0071440D" w:rsidRPr="0071440D" w:rsidRDefault="0071440D" w:rsidP="0071440D">
      <w:pPr>
        <w:spacing w:after="0"/>
        <w:rPr>
          <w:sz w:val="28"/>
          <w:szCs w:val="28"/>
        </w:rPr>
      </w:pPr>
      <w:r w:rsidRPr="0071440D">
        <w:rPr>
          <w:sz w:val="28"/>
          <w:szCs w:val="28"/>
        </w:rPr>
        <w:t>1)</w:t>
      </w:r>
      <w:r w:rsidRPr="0071440D">
        <w:rPr>
          <w:sz w:val="28"/>
          <w:szCs w:val="28"/>
        </w:rPr>
        <w:tab/>
        <w:t xml:space="preserve">Укрыться от </w:t>
      </w:r>
      <w:proofErr w:type="spellStart"/>
      <w:r w:rsidRPr="0071440D">
        <w:rPr>
          <w:sz w:val="28"/>
          <w:szCs w:val="28"/>
        </w:rPr>
        <w:t>ионизируещего</w:t>
      </w:r>
      <w:proofErr w:type="spellEnd"/>
      <w:r w:rsidRPr="0071440D">
        <w:rPr>
          <w:sz w:val="28"/>
          <w:szCs w:val="28"/>
        </w:rPr>
        <w:t xml:space="preserve"> излучения. (</w:t>
      </w:r>
      <w:proofErr w:type="spellStart"/>
      <w:r w:rsidRPr="0071440D">
        <w:rPr>
          <w:sz w:val="28"/>
          <w:szCs w:val="28"/>
        </w:rPr>
        <w:t>Всмысле</w:t>
      </w:r>
      <w:proofErr w:type="spellEnd"/>
      <w:r w:rsidRPr="0071440D">
        <w:rPr>
          <w:sz w:val="28"/>
          <w:szCs w:val="28"/>
        </w:rPr>
        <w:t xml:space="preserve"> рядом нет свинцовой комнаты с толщиной стен в 5 метров?)</w:t>
      </w:r>
    </w:p>
    <w:p w14:paraId="0EA2E0BB" w14:textId="77777777" w:rsidR="0071440D" w:rsidRPr="0071440D" w:rsidRDefault="0071440D" w:rsidP="0071440D">
      <w:pPr>
        <w:spacing w:after="0"/>
        <w:rPr>
          <w:sz w:val="28"/>
          <w:szCs w:val="28"/>
        </w:rPr>
      </w:pPr>
      <w:r w:rsidRPr="0071440D">
        <w:rPr>
          <w:sz w:val="28"/>
          <w:szCs w:val="28"/>
        </w:rPr>
        <w:t>2)</w:t>
      </w:r>
      <w:r w:rsidRPr="0071440D">
        <w:rPr>
          <w:sz w:val="28"/>
          <w:szCs w:val="28"/>
        </w:rPr>
        <w:tab/>
        <w:t>Принять радиопротектор и стабильный йод. (!!!Внимание: водка не является радиопротектором!!!)</w:t>
      </w:r>
    </w:p>
    <w:p w14:paraId="19941DAF" w14:textId="77777777" w:rsidR="0071440D" w:rsidRPr="0071440D" w:rsidRDefault="0071440D" w:rsidP="0071440D">
      <w:pPr>
        <w:spacing w:after="0"/>
        <w:rPr>
          <w:sz w:val="28"/>
          <w:szCs w:val="28"/>
        </w:rPr>
      </w:pPr>
      <w:r w:rsidRPr="0071440D">
        <w:rPr>
          <w:sz w:val="28"/>
          <w:szCs w:val="28"/>
        </w:rPr>
        <w:t>3)</w:t>
      </w:r>
      <w:r w:rsidRPr="0071440D">
        <w:rPr>
          <w:sz w:val="28"/>
          <w:szCs w:val="28"/>
        </w:rPr>
        <w:tab/>
      </w:r>
      <w:proofErr w:type="spellStart"/>
      <w:r w:rsidRPr="0071440D">
        <w:rPr>
          <w:sz w:val="28"/>
          <w:szCs w:val="28"/>
        </w:rPr>
        <w:t>Обработиться</w:t>
      </w:r>
      <w:proofErr w:type="spellEnd"/>
      <w:r w:rsidRPr="0071440D">
        <w:rPr>
          <w:sz w:val="28"/>
          <w:szCs w:val="28"/>
        </w:rPr>
        <w:t xml:space="preserve"> в лечебно-профилактическое </w:t>
      </w:r>
      <w:proofErr w:type="spellStart"/>
      <w:r w:rsidRPr="0071440D">
        <w:rPr>
          <w:sz w:val="28"/>
          <w:szCs w:val="28"/>
        </w:rPr>
        <w:t>учереждение</w:t>
      </w:r>
      <w:proofErr w:type="spellEnd"/>
      <w:r w:rsidRPr="0071440D">
        <w:rPr>
          <w:sz w:val="28"/>
          <w:szCs w:val="28"/>
        </w:rPr>
        <w:t>. (Скорее они сами к вам обратятся)</w:t>
      </w:r>
    </w:p>
    <w:p w14:paraId="62437B71" w14:textId="77777777" w:rsidR="0071440D" w:rsidRPr="0071440D" w:rsidRDefault="0071440D" w:rsidP="0071440D">
      <w:pPr>
        <w:spacing w:after="0"/>
        <w:rPr>
          <w:sz w:val="28"/>
          <w:szCs w:val="28"/>
        </w:rPr>
      </w:pPr>
      <w:r w:rsidRPr="0071440D">
        <w:rPr>
          <w:sz w:val="28"/>
          <w:szCs w:val="28"/>
        </w:rPr>
        <w:t>4)</w:t>
      </w:r>
      <w:r w:rsidRPr="0071440D">
        <w:rPr>
          <w:sz w:val="28"/>
          <w:szCs w:val="28"/>
        </w:rPr>
        <w:tab/>
        <w:t>Провести дезактивацию – промывку под душем горячей водой с мылом и щёткой. (На худой конец стряхнуть веником)</w:t>
      </w:r>
    </w:p>
    <w:p w14:paraId="51E39915" w14:textId="77777777" w:rsidR="0071440D" w:rsidRPr="0071440D" w:rsidRDefault="0071440D" w:rsidP="0071440D">
      <w:pPr>
        <w:spacing w:after="0"/>
        <w:rPr>
          <w:sz w:val="28"/>
          <w:szCs w:val="28"/>
        </w:rPr>
      </w:pPr>
      <w:r w:rsidRPr="0071440D">
        <w:rPr>
          <w:sz w:val="28"/>
          <w:szCs w:val="28"/>
        </w:rPr>
        <w:t>При наличии механических повреждений, термических ожогов дополнительно следует:</w:t>
      </w:r>
    </w:p>
    <w:p w14:paraId="23749E36" w14:textId="77777777" w:rsidR="0071440D" w:rsidRPr="0071440D" w:rsidRDefault="0071440D" w:rsidP="0071440D">
      <w:pPr>
        <w:spacing w:after="0"/>
        <w:rPr>
          <w:sz w:val="28"/>
          <w:szCs w:val="28"/>
        </w:rPr>
      </w:pPr>
      <w:r w:rsidRPr="0071440D">
        <w:rPr>
          <w:sz w:val="28"/>
          <w:szCs w:val="28"/>
        </w:rPr>
        <w:t>1)</w:t>
      </w:r>
      <w:r w:rsidRPr="0071440D">
        <w:rPr>
          <w:sz w:val="28"/>
          <w:szCs w:val="28"/>
        </w:rPr>
        <w:tab/>
        <w:t>Промыть рану струёй воды с дезинфицирующим средством. (Лучше спиртом, однако необходимо немного оставить. см далее)</w:t>
      </w:r>
    </w:p>
    <w:p w14:paraId="4BE64074" w14:textId="77777777" w:rsidR="0071440D" w:rsidRPr="0071440D" w:rsidRDefault="0071440D" w:rsidP="0071440D">
      <w:pPr>
        <w:spacing w:after="0"/>
        <w:rPr>
          <w:sz w:val="28"/>
          <w:szCs w:val="28"/>
        </w:rPr>
      </w:pPr>
      <w:r w:rsidRPr="0071440D">
        <w:rPr>
          <w:sz w:val="28"/>
          <w:szCs w:val="28"/>
        </w:rPr>
        <w:t>2)</w:t>
      </w:r>
      <w:r w:rsidRPr="0071440D">
        <w:rPr>
          <w:sz w:val="28"/>
          <w:szCs w:val="28"/>
        </w:rPr>
        <w:tab/>
        <w:t xml:space="preserve">Рану обработать перекисью водорода с целью удаления </w:t>
      </w:r>
      <w:proofErr w:type="spellStart"/>
      <w:r w:rsidRPr="0071440D">
        <w:rPr>
          <w:sz w:val="28"/>
          <w:szCs w:val="28"/>
        </w:rPr>
        <w:t>радионуклеидов</w:t>
      </w:r>
      <w:proofErr w:type="spellEnd"/>
      <w:r w:rsidRPr="0071440D">
        <w:rPr>
          <w:sz w:val="28"/>
          <w:szCs w:val="28"/>
        </w:rPr>
        <w:t>. (см руководство по первой помощи при кровотечении)</w:t>
      </w:r>
    </w:p>
    <w:p w14:paraId="5B437CE1" w14:textId="77777777" w:rsidR="0071440D" w:rsidRPr="0071440D" w:rsidRDefault="0071440D" w:rsidP="0071440D">
      <w:pPr>
        <w:spacing w:after="0"/>
        <w:rPr>
          <w:sz w:val="28"/>
          <w:szCs w:val="28"/>
        </w:rPr>
      </w:pPr>
      <w:r w:rsidRPr="0071440D">
        <w:rPr>
          <w:sz w:val="28"/>
          <w:szCs w:val="28"/>
        </w:rPr>
        <w:t>3)</w:t>
      </w:r>
      <w:r w:rsidRPr="0071440D">
        <w:rPr>
          <w:sz w:val="28"/>
          <w:szCs w:val="28"/>
        </w:rPr>
        <w:tab/>
        <w:t>На раневую поверхность накладываем асептическую повязку. (всё ещё смотрим в руководство по первой помощи при кровотечении, тут как бы все пункты оттуда)</w:t>
      </w:r>
    </w:p>
    <w:p w14:paraId="471A9C4E" w14:textId="77777777" w:rsidR="0071440D" w:rsidRPr="0071440D" w:rsidRDefault="0071440D" w:rsidP="0071440D">
      <w:pPr>
        <w:spacing w:after="0"/>
        <w:rPr>
          <w:sz w:val="28"/>
          <w:szCs w:val="28"/>
        </w:rPr>
      </w:pPr>
      <w:r w:rsidRPr="0071440D">
        <w:rPr>
          <w:sz w:val="28"/>
          <w:szCs w:val="28"/>
        </w:rPr>
        <w:t>4)</w:t>
      </w:r>
      <w:r w:rsidRPr="0071440D">
        <w:rPr>
          <w:sz w:val="28"/>
          <w:szCs w:val="28"/>
        </w:rPr>
        <w:tab/>
        <w:t>Ввести обезболивающее средство. (Вы же сохранили немного спирта с 1-го пункта?)</w:t>
      </w:r>
    </w:p>
    <w:p w14:paraId="62EB2AA2" w14:textId="77777777" w:rsidR="0071440D" w:rsidRPr="0071440D" w:rsidRDefault="0071440D" w:rsidP="0071440D">
      <w:pPr>
        <w:spacing w:after="0"/>
        <w:rPr>
          <w:sz w:val="28"/>
          <w:szCs w:val="28"/>
        </w:rPr>
      </w:pPr>
      <w:r w:rsidRPr="0071440D">
        <w:rPr>
          <w:sz w:val="28"/>
          <w:szCs w:val="28"/>
        </w:rPr>
        <w:t>5)</w:t>
      </w:r>
      <w:r w:rsidRPr="0071440D">
        <w:rPr>
          <w:sz w:val="28"/>
          <w:szCs w:val="28"/>
        </w:rPr>
        <w:tab/>
        <w:t>При переломе произвести иммобилизацию путём наложения шины. (Ну раз тут пункты выдернуты из одного руководства, то см руководство по первой помощи при переломе)</w:t>
      </w:r>
    </w:p>
    <w:p w14:paraId="72CF81EF" w14:textId="77777777" w:rsidR="0071440D" w:rsidRPr="0071440D" w:rsidRDefault="0071440D" w:rsidP="0071440D">
      <w:pPr>
        <w:spacing w:after="0"/>
        <w:rPr>
          <w:sz w:val="28"/>
          <w:szCs w:val="28"/>
        </w:rPr>
      </w:pPr>
      <w:r w:rsidRPr="0071440D">
        <w:rPr>
          <w:sz w:val="28"/>
          <w:szCs w:val="28"/>
        </w:rPr>
        <w:t>В случае продолжительного незащищённого контакта с ионизирующем излучением, то используем следующий алгоритм:</w:t>
      </w:r>
    </w:p>
    <w:p w14:paraId="1DB89C0C" w14:textId="77777777" w:rsidR="0071440D" w:rsidRPr="0071440D" w:rsidRDefault="0071440D" w:rsidP="0071440D">
      <w:pPr>
        <w:spacing w:after="0"/>
        <w:rPr>
          <w:sz w:val="28"/>
          <w:szCs w:val="28"/>
        </w:rPr>
      </w:pPr>
      <w:r w:rsidRPr="0071440D">
        <w:rPr>
          <w:sz w:val="28"/>
          <w:szCs w:val="28"/>
        </w:rPr>
        <w:t>1)</w:t>
      </w:r>
      <w:r w:rsidRPr="0071440D">
        <w:rPr>
          <w:sz w:val="28"/>
          <w:szCs w:val="28"/>
        </w:rPr>
        <w:tab/>
        <w:t>Берём лопату.</w:t>
      </w:r>
    </w:p>
    <w:p w14:paraId="4E473354" w14:textId="77777777" w:rsidR="0071440D" w:rsidRPr="0071440D" w:rsidRDefault="0071440D" w:rsidP="0071440D">
      <w:pPr>
        <w:spacing w:after="0"/>
        <w:rPr>
          <w:sz w:val="28"/>
          <w:szCs w:val="28"/>
        </w:rPr>
      </w:pPr>
      <w:r w:rsidRPr="0071440D">
        <w:rPr>
          <w:sz w:val="28"/>
          <w:szCs w:val="28"/>
        </w:rPr>
        <w:t>2)</w:t>
      </w:r>
      <w:r w:rsidRPr="0071440D">
        <w:rPr>
          <w:sz w:val="28"/>
          <w:szCs w:val="28"/>
        </w:rPr>
        <w:tab/>
        <w:t>Находим красивое место с мягкой почвой.</w:t>
      </w:r>
    </w:p>
    <w:p w14:paraId="1C88F57C" w14:textId="77777777" w:rsidR="0071440D" w:rsidRPr="0071440D" w:rsidRDefault="0071440D" w:rsidP="0071440D">
      <w:pPr>
        <w:spacing w:after="0"/>
        <w:rPr>
          <w:sz w:val="28"/>
          <w:szCs w:val="28"/>
        </w:rPr>
      </w:pPr>
      <w:r w:rsidRPr="0071440D">
        <w:rPr>
          <w:sz w:val="28"/>
          <w:szCs w:val="28"/>
        </w:rPr>
        <w:t>3)</w:t>
      </w:r>
      <w:r w:rsidRPr="0071440D">
        <w:rPr>
          <w:sz w:val="28"/>
          <w:szCs w:val="28"/>
        </w:rPr>
        <w:tab/>
        <w:t>Очерчиваем прямоугольник 2м на 0,5 м.</w:t>
      </w:r>
    </w:p>
    <w:p w14:paraId="4D3E52F7" w14:textId="77777777" w:rsidR="0071440D" w:rsidRPr="0071440D" w:rsidRDefault="0071440D" w:rsidP="0071440D">
      <w:pPr>
        <w:spacing w:after="0"/>
        <w:rPr>
          <w:sz w:val="28"/>
          <w:szCs w:val="28"/>
        </w:rPr>
      </w:pPr>
      <w:r w:rsidRPr="0071440D">
        <w:rPr>
          <w:sz w:val="28"/>
          <w:szCs w:val="28"/>
        </w:rPr>
        <w:t>4)</w:t>
      </w:r>
      <w:r w:rsidRPr="0071440D">
        <w:rPr>
          <w:sz w:val="28"/>
          <w:szCs w:val="28"/>
        </w:rPr>
        <w:tab/>
        <w:t>Выкапываем его на 2м в глубину.</w:t>
      </w:r>
    </w:p>
    <w:p w14:paraId="5A5296CC" w14:textId="6B019B0E" w:rsidR="004873D6" w:rsidRPr="004873D6" w:rsidRDefault="0071440D" w:rsidP="0071440D">
      <w:pPr>
        <w:spacing w:after="0"/>
        <w:rPr>
          <w:sz w:val="28"/>
          <w:szCs w:val="28"/>
        </w:rPr>
      </w:pPr>
      <w:r w:rsidRPr="0071440D">
        <w:rPr>
          <w:sz w:val="28"/>
          <w:szCs w:val="28"/>
        </w:rPr>
        <w:t>5)</w:t>
      </w:r>
      <w:r w:rsidRPr="0071440D">
        <w:rPr>
          <w:sz w:val="28"/>
          <w:szCs w:val="28"/>
        </w:rPr>
        <w:tab/>
        <w:t>Ложимся в получившееся углубление.</w:t>
      </w:r>
    </w:p>
    <w:sectPr w:rsidR="004873D6" w:rsidRPr="004873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F38DF"/>
    <w:multiLevelType w:val="hybridMultilevel"/>
    <w:tmpl w:val="E20435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7F5"/>
    <w:rsid w:val="00010FAA"/>
    <w:rsid w:val="00132799"/>
    <w:rsid w:val="001C30E5"/>
    <w:rsid w:val="002C132A"/>
    <w:rsid w:val="002C6C31"/>
    <w:rsid w:val="002D4FD4"/>
    <w:rsid w:val="003E746D"/>
    <w:rsid w:val="00476798"/>
    <w:rsid w:val="004873D6"/>
    <w:rsid w:val="004D7FB4"/>
    <w:rsid w:val="0051505C"/>
    <w:rsid w:val="005F761E"/>
    <w:rsid w:val="00653968"/>
    <w:rsid w:val="006D77F5"/>
    <w:rsid w:val="0071440D"/>
    <w:rsid w:val="007642E8"/>
    <w:rsid w:val="007C668E"/>
    <w:rsid w:val="008A081F"/>
    <w:rsid w:val="00915CB2"/>
    <w:rsid w:val="00A206EE"/>
    <w:rsid w:val="00A31A44"/>
    <w:rsid w:val="00C54633"/>
    <w:rsid w:val="00E53087"/>
    <w:rsid w:val="00FF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47713"/>
  <w15:chartTrackingRefBased/>
  <w15:docId w15:val="{5A5F224D-4FEC-4DFB-BE1C-2CF85F239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2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35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0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817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54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535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411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718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90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62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7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94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2425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954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2205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042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602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95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0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1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59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95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4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6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93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5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1980</Words>
  <Characters>11291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Масютин</dc:creator>
  <cp:keywords/>
  <dc:description/>
  <cp:lastModifiedBy>Денис Масютин</cp:lastModifiedBy>
  <cp:revision>2</cp:revision>
  <dcterms:created xsi:type="dcterms:W3CDTF">2023-11-14T19:55:00Z</dcterms:created>
  <dcterms:modified xsi:type="dcterms:W3CDTF">2023-11-14T19:55:00Z</dcterms:modified>
</cp:coreProperties>
</file>